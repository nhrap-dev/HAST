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C0D75" w14:textId="77777777" w:rsidR="00F014D1" w:rsidRDefault="00AD6D36" w:rsidP="00F014D1">
      <w:pPr>
        <w:pStyle w:val="ProposalFirst2Lines"/>
        <w:ind w:left="-1440"/>
      </w:pPr>
      <w:r>
        <w:rPr>
          <w:noProof/>
        </w:rPr>
        <w:pict w14:anchorId="5632E721">
          <v:rect id="Rectangle 87" o:spid="_x0000_s1026" style="position:absolute;left:0;text-align:left;margin-left:-85.8pt;margin-top:-107.05pt;width:719.6pt;height:107.8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" fillcolor="#002f80" strokecolor="#002f80">
            <w10:wrap type="square"/>
          </v:rect>
        </w:pict>
      </w:r>
    </w:p>
    <w:p w14:paraId="2D0D19FF" w14:textId="77777777" w:rsidR="00F014D1" w:rsidRPr="00517B6A" w:rsidRDefault="00F014D1" w:rsidP="00F014D1">
      <w:pPr>
        <w:pStyle w:val="ReportTitle"/>
        <w:ind w:left="0"/>
        <w:rPr>
          <w:noProof/>
          <w:sz w:val="72"/>
          <w:szCs w:val="72"/>
        </w:rPr>
      </w:pPr>
      <w:r w:rsidRPr="00517B6A">
        <w:rPr>
          <w:noProof/>
          <w:sz w:val="72"/>
          <w:szCs w:val="72"/>
        </w:rPr>
        <w:t xml:space="preserve">Risk MAP CDS </w:t>
      </w:r>
    </w:p>
    <w:p w14:paraId="0501F548" w14:textId="77777777" w:rsidR="00C92B33" w:rsidRDefault="00C92B33" w:rsidP="00F014D1">
      <w:pPr>
        <w:pStyle w:val="ReportTitle"/>
        <w:ind w:left="0"/>
        <w:rPr>
          <w:noProof/>
          <w:sz w:val="72"/>
          <w:szCs w:val="72"/>
        </w:rPr>
      </w:pPr>
      <w:bookmarkStart w:id="0" w:name="_Hlk20394517"/>
      <w:r>
        <w:rPr>
          <w:noProof/>
          <w:sz w:val="72"/>
          <w:szCs w:val="72"/>
        </w:rPr>
        <w:t xml:space="preserve">Hurricane Structure Analysis Tool (HUSAT) </w:t>
      </w:r>
    </w:p>
    <w:p w14:paraId="40038AF0" w14:textId="3F6AF33B" w:rsidR="00F014D1" w:rsidRPr="00517B6A" w:rsidRDefault="00C92B33" w:rsidP="00F014D1">
      <w:pPr>
        <w:pStyle w:val="ReportTitle"/>
        <w:ind w:left="0"/>
        <w:rPr>
          <w:noProof/>
          <w:sz w:val="72"/>
          <w:szCs w:val="72"/>
        </w:rPr>
      </w:pPr>
      <w:r>
        <w:rPr>
          <w:noProof/>
          <w:sz w:val="72"/>
          <w:szCs w:val="72"/>
        </w:rPr>
        <w:t>Prototype</w:t>
      </w:r>
      <w:bookmarkEnd w:id="0"/>
    </w:p>
    <w:p w14:paraId="62F5E0AB" w14:textId="77777777" w:rsidR="00F014D1" w:rsidRDefault="00F014D1" w:rsidP="00F014D1">
      <w:pPr>
        <w:rPr>
          <w:rFonts w:ascii="Trebuchet MS" w:hAnsi="Trebuchet MS"/>
          <w:bCs/>
          <w:color w:val="002F80"/>
          <w:sz w:val="40"/>
        </w:rPr>
      </w:pPr>
    </w:p>
    <w:p w14:paraId="0DB8E4E7" w14:textId="77777777" w:rsidR="00FA07F1" w:rsidRDefault="00FA07F1" w:rsidP="00F014D1">
      <w:pPr>
        <w:rPr>
          <w:rFonts w:ascii="Trebuchet MS" w:hAnsi="Trebuchet MS"/>
          <w:bCs/>
          <w:color w:val="002F80"/>
          <w:sz w:val="40"/>
        </w:rPr>
      </w:pPr>
    </w:p>
    <w:p w14:paraId="09323129" w14:textId="5EF33CDB" w:rsidR="007E04D3" w:rsidRDefault="00D34E36" w:rsidP="00F014D1">
      <w:pPr>
        <w:pStyle w:val="VersionDate"/>
        <w:tabs>
          <w:tab w:val="left" w:pos="3195"/>
        </w:tabs>
        <w:ind w:left="0"/>
      </w:pPr>
      <w:r>
        <w:t xml:space="preserve">September </w:t>
      </w:r>
      <w:r w:rsidR="00C92B33">
        <w:t>26</w:t>
      </w:r>
      <w:r>
        <w:t>, 2019</w:t>
      </w:r>
    </w:p>
    <w:p w14:paraId="6594B10F" w14:textId="77777777" w:rsidR="007E04D3" w:rsidRDefault="007E04D3" w:rsidP="00F014D1">
      <w:pPr>
        <w:pStyle w:val="VersionDate"/>
        <w:tabs>
          <w:tab w:val="left" w:pos="3195"/>
        </w:tabs>
        <w:ind w:left="0"/>
      </w:pPr>
    </w:p>
    <w:p w14:paraId="14596B03" w14:textId="77777777" w:rsidR="00F014D1" w:rsidRDefault="00F014D1" w:rsidP="00F014D1">
      <w:pPr>
        <w:pStyle w:val="VersionDate"/>
        <w:tabs>
          <w:tab w:val="left" w:pos="3195"/>
        </w:tabs>
        <w:ind w:left="0"/>
        <w:rPr>
          <w:color w:val="154DA0"/>
        </w:rPr>
      </w:pPr>
      <w:r>
        <w:tab/>
      </w:r>
    </w:p>
    <w:p w14:paraId="456B0E68" w14:textId="77777777" w:rsidR="00862732" w:rsidRDefault="00862732">
      <w:pPr>
        <w:pStyle w:val="TABLEOFCONTENTS"/>
        <w:sectPr w:rsidR="00862732" w:rsidSect="003C641D">
          <w:headerReference w:type="even" r:id="rId11"/>
          <w:headerReference w:type="default" r:id="rId12"/>
          <w:footerReference w:type="even" r:id="rId13"/>
          <w:footerReference w:type="default" r:id="rId14"/>
          <w:headerReference w:type="first" r:id="rId15"/>
          <w:type w:val="oddPage"/>
          <w:pgSz w:w="12240" w:h="15840" w:code="1"/>
          <w:pgMar w:top="2160" w:right="1728" w:bottom="1440" w:left="1728" w:header="720" w:footer="720" w:gutter="0"/>
          <w:cols w:space="720"/>
          <w:titlePg/>
          <w:docGrid w:linePitch="360"/>
        </w:sectPr>
      </w:pPr>
    </w:p>
    <w:p w14:paraId="37148E17" w14:textId="77777777" w:rsidR="00C54C32" w:rsidRPr="00E3622A" w:rsidRDefault="00C54C32" w:rsidP="00C54C32">
      <w:pPr>
        <w:pStyle w:val="HistoryHeadings"/>
      </w:pPr>
      <w:bookmarkStart w:id="1" w:name="_Toc331412641"/>
      <w:r w:rsidRPr="00E3622A">
        <w:lastRenderedPageBreak/>
        <w:t>Document Management History</w:t>
      </w:r>
      <w:bookmarkEnd w:id="1"/>
    </w:p>
    <w:p w14:paraId="2A9BC7D2" w14:textId="77777777" w:rsidR="00C54C32" w:rsidRPr="00E3622A" w:rsidRDefault="00C54C32" w:rsidP="00C54C32">
      <w:bookmarkStart w:id="2" w:name="_Toc212986435"/>
    </w:p>
    <w:p w14:paraId="354D975C" w14:textId="77777777" w:rsidR="00C54C32" w:rsidRPr="00813FBD" w:rsidRDefault="00C54C32" w:rsidP="00C54C32">
      <w:pPr>
        <w:pStyle w:val="HistoryHeadings"/>
      </w:pPr>
      <w:bookmarkStart w:id="3" w:name="_Toc331412642"/>
      <w:bookmarkEnd w:id="2"/>
      <w:r w:rsidRPr="00813FBD">
        <w:t>Revision History</w:t>
      </w:r>
      <w:bookmarkEnd w:id="3"/>
    </w:p>
    <w:tbl>
      <w:tblPr>
        <w:tblW w:w="5000" w:type="pct"/>
        <w:tblBorders>
          <w:top w:val="single" w:sz="12" w:space="0" w:color="C0C0C0"/>
          <w:left w:val="single" w:sz="12" w:space="0" w:color="C0C0C0"/>
          <w:bottom w:val="single" w:sz="12" w:space="0" w:color="C0C0C0"/>
          <w:right w:val="single" w:sz="12" w:space="0" w:color="C0C0C0"/>
          <w:insideH w:val="single" w:sz="12" w:space="0" w:color="C0C0C0"/>
          <w:insideV w:val="single" w:sz="12" w:space="0" w:color="C0C0C0"/>
        </w:tblBorders>
        <w:tblLayout w:type="fixed"/>
        <w:tblLook w:val="01E0" w:firstRow="1" w:lastRow="1" w:firstColumn="1" w:lastColumn="1" w:noHBand="0" w:noVBand="0"/>
      </w:tblPr>
      <w:tblGrid>
        <w:gridCol w:w="1085"/>
        <w:gridCol w:w="1778"/>
        <w:gridCol w:w="4837"/>
        <w:gridCol w:w="1876"/>
      </w:tblGrid>
      <w:tr w:rsidR="00C54C32" w:rsidRPr="00813FBD" w14:paraId="1C4688C3" w14:textId="77777777" w:rsidTr="00C54C32">
        <w:trPr>
          <w:trHeight w:val="288"/>
        </w:trPr>
        <w:tc>
          <w:tcPr>
            <w:tcW w:w="1085" w:type="dxa"/>
            <w:tcBorders>
              <w:right w:val="single" w:sz="12" w:space="0" w:color="FFFFFF"/>
            </w:tcBorders>
            <w:shd w:val="clear" w:color="auto" w:fill="5078B4"/>
          </w:tcPr>
          <w:p w14:paraId="7CB4769D" w14:textId="77777777" w:rsidR="00C54C32" w:rsidRPr="00EF7C58" w:rsidRDefault="00C54C32" w:rsidP="00C54C32">
            <w:pPr>
              <w:pStyle w:val="TableText"/>
              <w:jc w:val="center"/>
              <w:rPr>
                <w:b/>
                <w:color w:val="FFFFFF"/>
                <w:szCs w:val="18"/>
              </w:rPr>
            </w:pPr>
            <w:r w:rsidRPr="00EF7C58">
              <w:rPr>
                <w:b/>
                <w:color w:val="FFFFFF"/>
                <w:szCs w:val="18"/>
              </w:rPr>
              <w:t>Version Number</w:t>
            </w:r>
          </w:p>
        </w:tc>
        <w:tc>
          <w:tcPr>
            <w:tcW w:w="1778" w:type="dxa"/>
            <w:tcBorders>
              <w:left w:val="single" w:sz="12" w:space="0" w:color="FFFFFF"/>
              <w:right w:val="single" w:sz="12" w:space="0" w:color="FFFFFF"/>
            </w:tcBorders>
            <w:shd w:val="clear" w:color="auto" w:fill="5078B4"/>
          </w:tcPr>
          <w:p w14:paraId="32376F34" w14:textId="77777777" w:rsidR="00C54C32" w:rsidRPr="00EF7C58" w:rsidRDefault="00C54C32" w:rsidP="00C54C32">
            <w:pPr>
              <w:pStyle w:val="TableText"/>
              <w:jc w:val="center"/>
              <w:rPr>
                <w:b/>
                <w:color w:val="FFFFFF"/>
                <w:szCs w:val="18"/>
              </w:rPr>
            </w:pPr>
            <w:r w:rsidRPr="00EF7C58">
              <w:rPr>
                <w:b/>
                <w:color w:val="FFFFFF"/>
                <w:szCs w:val="18"/>
              </w:rPr>
              <w:t>Version Date</w:t>
            </w:r>
          </w:p>
        </w:tc>
        <w:tc>
          <w:tcPr>
            <w:tcW w:w="4837" w:type="dxa"/>
            <w:tcBorders>
              <w:left w:val="single" w:sz="12" w:space="0" w:color="FFFFFF"/>
              <w:right w:val="single" w:sz="12" w:space="0" w:color="FFFFFF"/>
            </w:tcBorders>
            <w:shd w:val="clear" w:color="auto" w:fill="5078B4"/>
          </w:tcPr>
          <w:p w14:paraId="13B1F5A2" w14:textId="77777777" w:rsidR="00C54C32" w:rsidRPr="00EF7C58" w:rsidRDefault="00C54C32" w:rsidP="00C54C32">
            <w:pPr>
              <w:pStyle w:val="TableText"/>
              <w:jc w:val="center"/>
              <w:rPr>
                <w:b/>
                <w:color w:val="FFFFFF"/>
                <w:szCs w:val="18"/>
              </w:rPr>
            </w:pPr>
            <w:r w:rsidRPr="00EF7C58">
              <w:rPr>
                <w:b/>
                <w:color w:val="FFFFFF"/>
                <w:szCs w:val="18"/>
              </w:rPr>
              <w:t>Summary of Changes</w:t>
            </w:r>
          </w:p>
        </w:tc>
        <w:tc>
          <w:tcPr>
            <w:tcW w:w="1876" w:type="dxa"/>
            <w:tcBorders>
              <w:left w:val="single" w:sz="12" w:space="0" w:color="FFFFFF"/>
            </w:tcBorders>
            <w:shd w:val="clear" w:color="auto" w:fill="5078B4"/>
          </w:tcPr>
          <w:p w14:paraId="2D29163A" w14:textId="77777777" w:rsidR="00C54C32" w:rsidRPr="00EF7C58" w:rsidRDefault="00C54C32" w:rsidP="00C54C32">
            <w:pPr>
              <w:pStyle w:val="TableText"/>
              <w:jc w:val="center"/>
              <w:rPr>
                <w:b/>
                <w:color w:val="FFFFFF"/>
                <w:szCs w:val="18"/>
              </w:rPr>
            </w:pPr>
            <w:r w:rsidRPr="00EF7C58">
              <w:rPr>
                <w:b/>
                <w:color w:val="FFFFFF"/>
                <w:szCs w:val="18"/>
              </w:rPr>
              <w:t>Team/Author</w:t>
            </w:r>
          </w:p>
        </w:tc>
      </w:tr>
      <w:tr w:rsidR="00FA32BF" w:rsidRPr="00813FBD" w14:paraId="2CC80D16" w14:textId="77777777" w:rsidTr="00B97231">
        <w:trPr>
          <w:trHeight w:val="288"/>
        </w:trPr>
        <w:tc>
          <w:tcPr>
            <w:tcW w:w="1085" w:type="dxa"/>
          </w:tcPr>
          <w:p w14:paraId="4F093505" w14:textId="77777777" w:rsidR="00FA32BF" w:rsidRPr="00CB643E" w:rsidRDefault="00FA32BF" w:rsidP="00B97231">
            <w:pPr>
              <w:pStyle w:val="TableText"/>
            </w:pPr>
            <w:r>
              <w:t>1.0</w:t>
            </w:r>
          </w:p>
        </w:tc>
        <w:tc>
          <w:tcPr>
            <w:tcW w:w="1778" w:type="dxa"/>
          </w:tcPr>
          <w:p w14:paraId="2F43EAFE" w14:textId="5EE14EC8" w:rsidR="00FA32BF" w:rsidRPr="00CB643E" w:rsidRDefault="00FA32BF" w:rsidP="00B97231">
            <w:pPr>
              <w:pStyle w:val="TableText"/>
            </w:pPr>
            <w:r>
              <w:t>0</w:t>
            </w:r>
            <w:r w:rsidR="004D2CEB">
              <w:t>8</w:t>
            </w:r>
            <w:r>
              <w:t>-</w:t>
            </w:r>
            <w:r w:rsidR="004D2CEB">
              <w:t>2</w:t>
            </w:r>
            <w:r>
              <w:t>1-2019</w:t>
            </w:r>
          </w:p>
        </w:tc>
        <w:tc>
          <w:tcPr>
            <w:tcW w:w="4837" w:type="dxa"/>
          </w:tcPr>
          <w:p w14:paraId="5B9AD482" w14:textId="77777777" w:rsidR="00FA32BF" w:rsidRPr="00CB643E" w:rsidRDefault="00FA32BF" w:rsidP="00B97231">
            <w:pPr>
              <w:pStyle w:val="TableText"/>
            </w:pPr>
            <w:r w:rsidRPr="00CB643E">
              <w:t>Initial version</w:t>
            </w:r>
          </w:p>
        </w:tc>
        <w:tc>
          <w:tcPr>
            <w:tcW w:w="1876" w:type="dxa"/>
          </w:tcPr>
          <w:p w14:paraId="5DD76EF1" w14:textId="77777777" w:rsidR="00FA32BF" w:rsidRPr="00CB643E" w:rsidRDefault="00FA32BF" w:rsidP="00B97231">
            <w:pPr>
              <w:pStyle w:val="TableText"/>
            </w:pPr>
            <w:r>
              <w:t>CDS Team</w:t>
            </w:r>
            <w:bookmarkStart w:id="4" w:name="_GoBack"/>
            <w:bookmarkEnd w:id="4"/>
          </w:p>
        </w:tc>
      </w:tr>
      <w:tr w:rsidR="00FA32BF" w:rsidRPr="00813FBD" w14:paraId="03B8B803" w14:textId="77777777" w:rsidTr="00B97231">
        <w:trPr>
          <w:trHeight w:val="288"/>
        </w:trPr>
        <w:tc>
          <w:tcPr>
            <w:tcW w:w="1085" w:type="dxa"/>
          </w:tcPr>
          <w:p w14:paraId="11AAD04C" w14:textId="757F3D14" w:rsidR="00FA32BF" w:rsidRPr="00CB643E" w:rsidRDefault="00FA32BF" w:rsidP="00B97231">
            <w:pPr>
              <w:pStyle w:val="TableText"/>
            </w:pPr>
            <w:r>
              <w:t>1.</w:t>
            </w:r>
            <w:r>
              <w:t>1</w:t>
            </w:r>
          </w:p>
        </w:tc>
        <w:tc>
          <w:tcPr>
            <w:tcW w:w="1778" w:type="dxa"/>
          </w:tcPr>
          <w:p w14:paraId="6105BC23" w14:textId="5B683940" w:rsidR="00FA32BF" w:rsidRPr="00CB643E" w:rsidRDefault="00FA32BF" w:rsidP="00B97231">
            <w:pPr>
              <w:pStyle w:val="TableText"/>
            </w:pPr>
            <w:r>
              <w:t>09-</w:t>
            </w:r>
            <w:r w:rsidR="004D2CEB">
              <w:t>05</w:t>
            </w:r>
            <w:r>
              <w:t>-2019</w:t>
            </w:r>
          </w:p>
        </w:tc>
        <w:tc>
          <w:tcPr>
            <w:tcW w:w="4837" w:type="dxa"/>
          </w:tcPr>
          <w:p w14:paraId="340F8453" w14:textId="3BF06464" w:rsidR="00FA32BF" w:rsidRPr="00CB643E" w:rsidRDefault="004D2CEB" w:rsidP="00B97231">
            <w:pPr>
              <w:pStyle w:val="TableText"/>
            </w:pPr>
            <w:r>
              <w:t>Adding content</w:t>
            </w:r>
          </w:p>
        </w:tc>
        <w:tc>
          <w:tcPr>
            <w:tcW w:w="1876" w:type="dxa"/>
          </w:tcPr>
          <w:p w14:paraId="5254366C" w14:textId="77777777" w:rsidR="00FA32BF" w:rsidRPr="00CB643E" w:rsidRDefault="00FA32BF" w:rsidP="00B97231">
            <w:pPr>
              <w:pStyle w:val="TableText"/>
            </w:pPr>
            <w:r>
              <w:t>CDS Team</w:t>
            </w:r>
          </w:p>
        </w:tc>
      </w:tr>
      <w:tr w:rsidR="00C54C32" w:rsidRPr="00813FBD" w14:paraId="7DCB0AA3" w14:textId="77777777" w:rsidTr="00C54C32">
        <w:trPr>
          <w:trHeight w:val="288"/>
        </w:trPr>
        <w:tc>
          <w:tcPr>
            <w:tcW w:w="1085" w:type="dxa"/>
          </w:tcPr>
          <w:p w14:paraId="58F96493" w14:textId="032B7BC2" w:rsidR="00C54C32" w:rsidRPr="00CB643E" w:rsidRDefault="005C1420" w:rsidP="00C54C32">
            <w:pPr>
              <w:pStyle w:val="TableText"/>
            </w:pPr>
            <w:r>
              <w:t>1.</w:t>
            </w:r>
            <w:r w:rsidR="00FA32BF">
              <w:t>2</w:t>
            </w:r>
          </w:p>
        </w:tc>
        <w:tc>
          <w:tcPr>
            <w:tcW w:w="1778" w:type="dxa"/>
          </w:tcPr>
          <w:p w14:paraId="72943D08" w14:textId="174AF81E" w:rsidR="00C54C32" w:rsidRPr="00CB643E" w:rsidRDefault="00933760" w:rsidP="00C54C32">
            <w:pPr>
              <w:pStyle w:val="TableText"/>
            </w:pPr>
            <w:r>
              <w:t>09-</w:t>
            </w:r>
            <w:r w:rsidR="00D34E36">
              <w:t>11</w:t>
            </w:r>
            <w:r w:rsidR="00C84274">
              <w:t>-201</w:t>
            </w:r>
            <w:r w:rsidR="00D34E36">
              <w:t>9</w:t>
            </w:r>
          </w:p>
        </w:tc>
        <w:tc>
          <w:tcPr>
            <w:tcW w:w="4837" w:type="dxa"/>
          </w:tcPr>
          <w:p w14:paraId="3BF64FBF" w14:textId="5F643A1A" w:rsidR="00C54C32" w:rsidRPr="00CB643E" w:rsidRDefault="004D2CEB" w:rsidP="00C54C32">
            <w:pPr>
              <w:pStyle w:val="TableText"/>
            </w:pPr>
            <w:r>
              <w:t>Modifications</w:t>
            </w:r>
          </w:p>
        </w:tc>
        <w:tc>
          <w:tcPr>
            <w:tcW w:w="1876" w:type="dxa"/>
          </w:tcPr>
          <w:p w14:paraId="735E2554" w14:textId="77777777" w:rsidR="00C54C32" w:rsidRPr="00CB643E" w:rsidRDefault="00530224" w:rsidP="00530224">
            <w:pPr>
              <w:pStyle w:val="TableText"/>
            </w:pPr>
            <w:r>
              <w:t>CDS Team</w:t>
            </w:r>
          </w:p>
        </w:tc>
      </w:tr>
      <w:tr w:rsidR="00DE1596" w:rsidRPr="00813FBD" w14:paraId="6975D487" w14:textId="77777777" w:rsidTr="00C54C32">
        <w:trPr>
          <w:trHeight w:val="288"/>
        </w:trPr>
        <w:tc>
          <w:tcPr>
            <w:tcW w:w="1085" w:type="dxa"/>
          </w:tcPr>
          <w:p w14:paraId="71640A9E" w14:textId="3C582F65" w:rsidR="00DE1596" w:rsidRDefault="00C92B33" w:rsidP="00C54C32">
            <w:pPr>
              <w:pStyle w:val="TableText"/>
            </w:pPr>
            <w:r>
              <w:t>1.3</w:t>
            </w:r>
          </w:p>
        </w:tc>
        <w:tc>
          <w:tcPr>
            <w:tcW w:w="1778" w:type="dxa"/>
          </w:tcPr>
          <w:p w14:paraId="25F855E6" w14:textId="2D30D846" w:rsidR="00DE1596" w:rsidRDefault="00C92B33" w:rsidP="00C54C32">
            <w:pPr>
              <w:pStyle w:val="TableText"/>
            </w:pPr>
            <w:r>
              <w:t>09-26-2019</w:t>
            </w:r>
          </w:p>
        </w:tc>
        <w:tc>
          <w:tcPr>
            <w:tcW w:w="4837" w:type="dxa"/>
          </w:tcPr>
          <w:p w14:paraId="43040DD4" w14:textId="09078D8D" w:rsidR="00DE1596" w:rsidRPr="00CB643E" w:rsidRDefault="00C92B33" w:rsidP="00C54C32">
            <w:pPr>
              <w:pStyle w:val="TableText"/>
            </w:pPr>
            <w:r>
              <w:t>Comments</w:t>
            </w:r>
          </w:p>
        </w:tc>
        <w:tc>
          <w:tcPr>
            <w:tcW w:w="1876" w:type="dxa"/>
          </w:tcPr>
          <w:p w14:paraId="0D935D7A" w14:textId="43F15110" w:rsidR="00DE1596" w:rsidRDefault="00C92B33" w:rsidP="00530224">
            <w:pPr>
              <w:pStyle w:val="TableText"/>
            </w:pPr>
            <w:r>
              <w:t>CDS Team</w:t>
            </w:r>
          </w:p>
        </w:tc>
      </w:tr>
    </w:tbl>
    <w:p w14:paraId="68673C9F" w14:textId="77777777" w:rsidR="00C54C32" w:rsidRPr="00813FBD" w:rsidRDefault="00C54C32" w:rsidP="00C54C32"/>
    <w:p w14:paraId="5B8D8A15" w14:textId="77777777" w:rsidR="00C54C32" w:rsidRPr="00813FBD" w:rsidRDefault="00C54C32" w:rsidP="00C54C32">
      <w:pPr>
        <w:pStyle w:val="HistoryHeadings"/>
      </w:pPr>
      <w:bookmarkStart w:id="5" w:name="_Toc331412643"/>
      <w:r w:rsidRPr="00813FBD">
        <w:t>Approvals</w:t>
      </w:r>
      <w:bookmarkEnd w:id="5"/>
    </w:p>
    <w:p w14:paraId="5FF73E2A" w14:textId="77777777" w:rsidR="00C54C32" w:rsidRPr="000E01E3" w:rsidRDefault="00C54C32" w:rsidP="00C54C32">
      <w:pPr>
        <w:pStyle w:val="BodyText"/>
        <w:rPr>
          <w:rFonts w:ascii="Helvetica" w:hAnsi="Helvetica" w:cs="Helvetica"/>
          <w:sz w:val="20"/>
        </w:rPr>
      </w:pPr>
      <w:r w:rsidRPr="000E01E3">
        <w:rPr>
          <w:rFonts w:ascii="Helvetica" w:hAnsi="Helvetica" w:cs="Helvetica"/>
          <w:sz w:val="20"/>
        </w:rPr>
        <w:t>This document requires the approval of the following person</w:t>
      </w:r>
      <w:r>
        <w:rPr>
          <w:rFonts w:ascii="Helvetica" w:hAnsi="Helvetica" w:cs="Helvetica"/>
          <w:sz w:val="20"/>
        </w:rPr>
        <w:t>(</w:t>
      </w:r>
      <w:r w:rsidRPr="000E01E3">
        <w:rPr>
          <w:rFonts w:ascii="Helvetica" w:hAnsi="Helvetica" w:cs="Helvetica"/>
          <w:sz w:val="20"/>
        </w:rPr>
        <w:t>s</w:t>
      </w:r>
      <w:r>
        <w:rPr>
          <w:rFonts w:ascii="Helvetica" w:hAnsi="Helvetica" w:cs="Helvetica"/>
          <w:sz w:val="20"/>
        </w:rPr>
        <w:t>)</w:t>
      </w:r>
      <w:r w:rsidRPr="000E01E3">
        <w:rPr>
          <w:rFonts w:ascii="Helvetica" w:hAnsi="Helvetica" w:cs="Helvetica"/>
          <w:sz w:val="20"/>
        </w:rPr>
        <w:t>:</w:t>
      </w:r>
    </w:p>
    <w:tbl>
      <w:tblPr>
        <w:tblW w:w="9558" w:type="dxa"/>
        <w:tblBorders>
          <w:top w:val="single" w:sz="12" w:space="0" w:color="C0C0C0"/>
          <w:left w:val="single" w:sz="12" w:space="0" w:color="C0C0C0"/>
          <w:bottom w:val="single" w:sz="12" w:space="0" w:color="C0C0C0"/>
          <w:right w:val="single" w:sz="12" w:space="0" w:color="C0C0C0"/>
          <w:insideH w:val="single" w:sz="12" w:space="0" w:color="C0C0C0"/>
          <w:insideV w:val="single" w:sz="12" w:space="0" w:color="C0C0C0"/>
        </w:tblBorders>
        <w:tblLook w:val="01E0" w:firstRow="1" w:lastRow="1" w:firstColumn="1" w:lastColumn="1" w:noHBand="0" w:noVBand="0"/>
      </w:tblPr>
      <w:tblGrid>
        <w:gridCol w:w="2268"/>
        <w:gridCol w:w="3510"/>
        <w:gridCol w:w="1980"/>
        <w:gridCol w:w="1800"/>
      </w:tblGrid>
      <w:tr w:rsidR="00C54C32" w:rsidRPr="00813FBD" w14:paraId="3A4B0A36" w14:textId="77777777" w:rsidTr="00483CB9">
        <w:trPr>
          <w:trHeight w:val="213"/>
        </w:trPr>
        <w:tc>
          <w:tcPr>
            <w:tcW w:w="2268" w:type="dxa"/>
            <w:tcBorders>
              <w:right w:val="single" w:sz="12" w:space="0" w:color="FFFFFF"/>
            </w:tcBorders>
            <w:shd w:val="clear" w:color="auto" w:fill="5078B4"/>
          </w:tcPr>
          <w:p w14:paraId="2B18B8BC" w14:textId="77777777" w:rsidR="00C54C32" w:rsidRPr="00EF7C58" w:rsidRDefault="00C54C32" w:rsidP="00C54C32">
            <w:pPr>
              <w:pStyle w:val="TableText"/>
              <w:jc w:val="center"/>
              <w:rPr>
                <w:b/>
                <w:color w:val="FFFFFF"/>
                <w:szCs w:val="18"/>
              </w:rPr>
            </w:pPr>
            <w:r w:rsidRPr="00EF7C58">
              <w:rPr>
                <w:b/>
                <w:color w:val="FFFFFF"/>
                <w:szCs w:val="18"/>
              </w:rPr>
              <w:t>Name</w:t>
            </w:r>
          </w:p>
        </w:tc>
        <w:tc>
          <w:tcPr>
            <w:tcW w:w="3510" w:type="dxa"/>
            <w:tcBorders>
              <w:left w:val="single" w:sz="12" w:space="0" w:color="FFFFFF"/>
              <w:right w:val="single" w:sz="12" w:space="0" w:color="FFFFFF"/>
            </w:tcBorders>
            <w:shd w:val="clear" w:color="auto" w:fill="5078B4"/>
          </w:tcPr>
          <w:p w14:paraId="6E73D837" w14:textId="77777777" w:rsidR="00C54C32" w:rsidRPr="00EF7C58" w:rsidRDefault="00C54C32" w:rsidP="00C54C32">
            <w:pPr>
              <w:pStyle w:val="TableText"/>
              <w:jc w:val="center"/>
              <w:rPr>
                <w:b/>
                <w:color w:val="FFFFFF"/>
                <w:szCs w:val="18"/>
              </w:rPr>
            </w:pPr>
            <w:r w:rsidRPr="00EF7C58">
              <w:rPr>
                <w:b/>
                <w:color w:val="FFFFFF"/>
                <w:szCs w:val="18"/>
              </w:rPr>
              <w:t>Role</w:t>
            </w:r>
          </w:p>
        </w:tc>
        <w:tc>
          <w:tcPr>
            <w:tcW w:w="1980" w:type="dxa"/>
            <w:tcBorders>
              <w:left w:val="single" w:sz="12" w:space="0" w:color="FFFFFF"/>
              <w:right w:val="single" w:sz="12" w:space="0" w:color="FFFFFF"/>
            </w:tcBorders>
            <w:shd w:val="clear" w:color="auto" w:fill="5078B4"/>
          </w:tcPr>
          <w:p w14:paraId="6D3AA09A" w14:textId="77777777" w:rsidR="00C54C32" w:rsidRPr="00EF7C58" w:rsidRDefault="00C54C32" w:rsidP="00C54C32">
            <w:pPr>
              <w:pStyle w:val="TableText"/>
              <w:jc w:val="center"/>
              <w:rPr>
                <w:b/>
                <w:color w:val="FFFFFF"/>
                <w:szCs w:val="18"/>
              </w:rPr>
            </w:pPr>
            <w:r w:rsidRPr="00EF7C58">
              <w:rPr>
                <w:b/>
                <w:color w:val="FFFFFF"/>
                <w:szCs w:val="18"/>
              </w:rPr>
              <w:t>Review Date</w:t>
            </w:r>
          </w:p>
        </w:tc>
        <w:tc>
          <w:tcPr>
            <w:tcW w:w="1800" w:type="dxa"/>
            <w:tcBorders>
              <w:left w:val="single" w:sz="12" w:space="0" w:color="FFFFFF"/>
            </w:tcBorders>
            <w:shd w:val="clear" w:color="auto" w:fill="5078B4"/>
          </w:tcPr>
          <w:p w14:paraId="7D302010" w14:textId="77777777" w:rsidR="00C54C32" w:rsidRPr="00EF7C58" w:rsidRDefault="00C54C32" w:rsidP="00C54C32">
            <w:pPr>
              <w:pStyle w:val="TableText"/>
              <w:jc w:val="center"/>
              <w:rPr>
                <w:b/>
                <w:color w:val="FFFFFF"/>
                <w:szCs w:val="18"/>
              </w:rPr>
            </w:pPr>
            <w:r w:rsidRPr="00EF7C58">
              <w:rPr>
                <w:b/>
                <w:color w:val="FFFFFF"/>
                <w:szCs w:val="18"/>
              </w:rPr>
              <w:t>Approved Date</w:t>
            </w:r>
          </w:p>
        </w:tc>
      </w:tr>
      <w:tr w:rsidR="00C54C32" w:rsidRPr="00813FBD" w14:paraId="417FC49E" w14:textId="77777777" w:rsidTr="00483CB9">
        <w:trPr>
          <w:trHeight w:val="288"/>
        </w:trPr>
        <w:tc>
          <w:tcPr>
            <w:tcW w:w="2268" w:type="dxa"/>
          </w:tcPr>
          <w:p w14:paraId="6BD391F5" w14:textId="77777777" w:rsidR="00C54C32" w:rsidRPr="00EF7C58" w:rsidRDefault="00C54C32" w:rsidP="00C54C32">
            <w:pPr>
              <w:pStyle w:val="TableText"/>
              <w:rPr>
                <w:szCs w:val="18"/>
              </w:rPr>
            </w:pPr>
          </w:p>
        </w:tc>
        <w:tc>
          <w:tcPr>
            <w:tcW w:w="3510" w:type="dxa"/>
          </w:tcPr>
          <w:p w14:paraId="2E9343C3" w14:textId="77777777" w:rsidR="00C54C32" w:rsidRPr="00EF7C58" w:rsidRDefault="00C54C32" w:rsidP="00C54C32">
            <w:pPr>
              <w:pStyle w:val="TableText"/>
              <w:rPr>
                <w:szCs w:val="18"/>
              </w:rPr>
            </w:pPr>
          </w:p>
        </w:tc>
        <w:tc>
          <w:tcPr>
            <w:tcW w:w="1980" w:type="dxa"/>
          </w:tcPr>
          <w:p w14:paraId="629B6F12" w14:textId="77777777" w:rsidR="00C54C32" w:rsidRPr="00EF7C58" w:rsidRDefault="00C54C32" w:rsidP="00C54C32">
            <w:pPr>
              <w:pStyle w:val="TableText"/>
              <w:jc w:val="center"/>
              <w:rPr>
                <w:szCs w:val="18"/>
              </w:rPr>
            </w:pPr>
          </w:p>
        </w:tc>
        <w:tc>
          <w:tcPr>
            <w:tcW w:w="1800" w:type="dxa"/>
          </w:tcPr>
          <w:p w14:paraId="00010093" w14:textId="77777777" w:rsidR="00C54C32" w:rsidRPr="00EF7C58" w:rsidRDefault="00C54C32" w:rsidP="00C54C32">
            <w:pPr>
              <w:pStyle w:val="TableText"/>
              <w:jc w:val="center"/>
              <w:rPr>
                <w:szCs w:val="18"/>
              </w:rPr>
            </w:pPr>
          </w:p>
        </w:tc>
      </w:tr>
    </w:tbl>
    <w:p w14:paraId="5DA6CA99" w14:textId="77777777" w:rsidR="009339DA" w:rsidRDefault="009339DA" w:rsidP="009339DA">
      <w:pPr>
        <w:pStyle w:val="BodyText"/>
      </w:pPr>
    </w:p>
    <w:p w14:paraId="62B7382E" w14:textId="77777777" w:rsidR="00862732" w:rsidRDefault="00862732">
      <w:pPr>
        <w:pStyle w:val="BodyText"/>
      </w:pPr>
    </w:p>
    <w:p w14:paraId="29F32C6E" w14:textId="77777777" w:rsidR="00862732" w:rsidRDefault="00862732">
      <w:pPr>
        <w:pStyle w:val="BodyText"/>
      </w:pPr>
    </w:p>
    <w:p w14:paraId="70FC4B21" w14:textId="77777777" w:rsidR="00862732" w:rsidRDefault="00862732">
      <w:pPr>
        <w:pStyle w:val="BodyText"/>
      </w:pPr>
    </w:p>
    <w:p w14:paraId="19DB22A8" w14:textId="77777777" w:rsidR="00862732" w:rsidRDefault="00862732">
      <w:pPr>
        <w:pStyle w:val="BodyText"/>
      </w:pPr>
    </w:p>
    <w:p w14:paraId="06CD4FA4" w14:textId="77777777" w:rsidR="00862732" w:rsidRDefault="00A1014B">
      <w:pPr>
        <w:pStyle w:val="TABLEOFCONTENTS"/>
      </w:pPr>
      <w:r>
        <w:br w:type="page"/>
      </w:r>
      <w:r w:rsidR="00862732">
        <w:lastRenderedPageBreak/>
        <w:t>Table of Contents</w:t>
      </w:r>
    </w:p>
    <w:p w14:paraId="0D74FA6F" w14:textId="77777777" w:rsidR="00862732" w:rsidRDefault="00862732">
      <w:pPr>
        <w:pStyle w:val="TABLEOFCONTENTS"/>
      </w:pPr>
    </w:p>
    <w:p w14:paraId="4F179D35" w14:textId="0A72EEAA" w:rsidR="00FA32BF" w:rsidRDefault="00BF26AF">
      <w:pPr>
        <w:pStyle w:val="TOC1"/>
        <w:tabs>
          <w:tab w:val="left" w:pos="600"/>
          <w:tab w:val="right" w:leader="dot" w:pos="9350"/>
        </w:tabs>
        <w:rPr>
          <w:rFonts w:asciiTheme="minorHAnsi" w:eastAsiaTheme="minorEastAsia" w:hAnsiTheme="minorHAnsi" w:cstheme="minorBidi"/>
          <w:b w:val="0"/>
          <w:bCs w:val="0"/>
          <w:caps w:val="0"/>
          <w:noProof/>
          <w:sz w:val="22"/>
          <w:szCs w:val="22"/>
        </w:rPr>
      </w:pPr>
      <w:r w:rsidRPr="0035175E">
        <w:rPr>
          <w:caps w:val="0"/>
          <w:szCs w:val="24"/>
        </w:rPr>
        <w:fldChar w:fldCharType="begin"/>
      </w:r>
      <w:r w:rsidR="003609D1" w:rsidRPr="0035175E">
        <w:rPr>
          <w:caps w:val="0"/>
          <w:szCs w:val="24"/>
        </w:rPr>
        <w:instrText xml:space="preserve"> TOC \o "1-3" \h \z \u </w:instrText>
      </w:r>
      <w:r w:rsidRPr="0035175E">
        <w:rPr>
          <w:caps w:val="0"/>
          <w:szCs w:val="24"/>
        </w:rPr>
        <w:fldChar w:fldCharType="separate"/>
      </w:r>
      <w:hyperlink w:anchor="_Toc20399743" w:history="1">
        <w:r w:rsidR="00FA32BF" w:rsidRPr="00AB7BA1">
          <w:rPr>
            <w:rStyle w:val="Hyperlink"/>
            <w:noProof/>
          </w:rPr>
          <w:t>1.</w:t>
        </w:r>
        <w:r w:rsidR="00FA32BF">
          <w:rPr>
            <w:rFonts w:asciiTheme="minorHAnsi" w:eastAsiaTheme="minorEastAsia" w:hAnsiTheme="minorHAnsi" w:cstheme="minorBidi"/>
            <w:b w:val="0"/>
            <w:bCs w:val="0"/>
            <w:caps w:val="0"/>
            <w:noProof/>
            <w:sz w:val="22"/>
            <w:szCs w:val="22"/>
          </w:rPr>
          <w:tab/>
        </w:r>
        <w:r w:rsidR="00FA32BF" w:rsidRPr="00AB7BA1">
          <w:rPr>
            <w:rStyle w:val="Hyperlink"/>
            <w:noProof/>
          </w:rPr>
          <w:t>Introduction</w:t>
        </w:r>
        <w:r w:rsidR="00FA32BF">
          <w:rPr>
            <w:noProof/>
            <w:webHidden/>
          </w:rPr>
          <w:tab/>
        </w:r>
        <w:r w:rsidR="00FA32BF">
          <w:rPr>
            <w:noProof/>
            <w:webHidden/>
          </w:rPr>
          <w:fldChar w:fldCharType="begin"/>
        </w:r>
        <w:r w:rsidR="00FA32BF">
          <w:rPr>
            <w:noProof/>
            <w:webHidden/>
          </w:rPr>
          <w:instrText xml:space="preserve"> PAGEREF _Toc20399743 \h </w:instrText>
        </w:r>
        <w:r w:rsidR="00FA32BF">
          <w:rPr>
            <w:noProof/>
            <w:webHidden/>
          </w:rPr>
        </w:r>
        <w:r w:rsidR="00FA32BF">
          <w:rPr>
            <w:noProof/>
            <w:webHidden/>
          </w:rPr>
          <w:fldChar w:fldCharType="separate"/>
        </w:r>
        <w:r w:rsidR="00FA32BF">
          <w:rPr>
            <w:noProof/>
            <w:webHidden/>
          </w:rPr>
          <w:t>1</w:t>
        </w:r>
        <w:r w:rsidR="00FA32BF">
          <w:rPr>
            <w:noProof/>
            <w:webHidden/>
          </w:rPr>
          <w:fldChar w:fldCharType="end"/>
        </w:r>
      </w:hyperlink>
    </w:p>
    <w:p w14:paraId="57F6E361" w14:textId="29953E21" w:rsidR="00FA32BF" w:rsidRDefault="00FA32BF">
      <w:pPr>
        <w:pStyle w:val="TOC1"/>
        <w:tabs>
          <w:tab w:val="left" w:pos="600"/>
          <w:tab w:val="right" w:leader="dot" w:pos="9350"/>
        </w:tabs>
        <w:rPr>
          <w:rFonts w:asciiTheme="minorHAnsi" w:eastAsiaTheme="minorEastAsia" w:hAnsiTheme="minorHAnsi" w:cstheme="minorBidi"/>
          <w:b w:val="0"/>
          <w:bCs w:val="0"/>
          <w:caps w:val="0"/>
          <w:noProof/>
          <w:sz w:val="22"/>
          <w:szCs w:val="22"/>
        </w:rPr>
      </w:pPr>
      <w:hyperlink w:anchor="_Toc20399744" w:history="1">
        <w:r w:rsidRPr="00AB7BA1">
          <w:rPr>
            <w:rStyle w:val="Hyperlink"/>
            <w:noProof/>
          </w:rPr>
          <w:t>2.</w:t>
        </w:r>
        <w:r>
          <w:rPr>
            <w:rFonts w:asciiTheme="minorHAnsi" w:eastAsiaTheme="minorEastAsia" w:hAnsiTheme="minorHAnsi" w:cstheme="minorBidi"/>
            <w:b w:val="0"/>
            <w:bCs w:val="0"/>
            <w:caps w:val="0"/>
            <w:noProof/>
            <w:sz w:val="22"/>
            <w:szCs w:val="22"/>
          </w:rPr>
          <w:tab/>
        </w:r>
        <w:r w:rsidRPr="00AB7BA1">
          <w:rPr>
            <w:rStyle w:val="Hyperlink"/>
            <w:noProof/>
          </w:rPr>
          <w:t>Project Change Request and Impact Assessment Summary</w:t>
        </w:r>
        <w:r>
          <w:rPr>
            <w:noProof/>
            <w:webHidden/>
          </w:rPr>
          <w:tab/>
        </w:r>
        <w:r>
          <w:rPr>
            <w:noProof/>
            <w:webHidden/>
          </w:rPr>
          <w:fldChar w:fldCharType="begin"/>
        </w:r>
        <w:r>
          <w:rPr>
            <w:noProof/>
            <w:webHidden/>
          </w:rPr>
          <w:instrText xml:space="preserve"> PAGEREF _Toc20399744 \h </w:instrText>
        </w:r>
        <w:r>
          <w:rPr>
            <w:noProof/>
            <w:webHidden/>
          </w:rPr>
        </w:r>
        <w:r>
          <w:rPr>
            <w:noProof/>
            <w:webHidden/>
          </w:rPr>
          <w:fldChar w:fldCharType="separate"/>
        </w:r>
        <w:r>
          <w:rPr>
            <w:noProof/>
            <w:webHidden/>
          </w:rPr>
          <w:t>1</w:t>
        </w:r>
        <w:r>
          <w:rPr>
            <w:noProof/>
            <w:webHidden/>
          </w:rPr>
          <w:fldChar w:fldCharType="end"/>
        </w:r>
      </w:hyperlink>
    </w:p>
    <w:p w14:paraId="357DD402" w14:textId="3A17638E" w:rsidR="00FA32BF" w:rsidRDefault="00FA32BF">
      <w:pPr>
        <w:pStyle w:val="TOC1"/>
        <w:tabs>
          <w:tab w:val="left" w:pos="600"/>
          <w:tab w:val="right" w:leader="dot" w:pos="9350"/>
        </w:tabs>
        <w:rPr>
          <w:rFonts w:asciiTheme="minorHAnsi" w:eastAsiaTheme="minorEastAsia" w:hAnsiTheme="minorHAnsi" w:cstheme="minorBidi"/>
          <w:b w:val="0"/>
          <w:bCs w:val="0"/>
          <w:caps w:val="0"/>
          <w:noProof/>
          <w:sz w:val="22"/>
          <w:szCs w:val="22"/>
        </w:rPr>
      </w:pPr>
      <w:hyperlink w:anchor="_Toc20399745" w:history="1">
        <w:r w:rsidRPr="00AB7BA1">
          <w:rPr>
            <w:rStyle w:val="Hyperlink"/>
            <w:noProof/>
          </w:rPr>
          <w:t>3.</w:t>
        </w:r>
        <w:r>
          <w:rPr>
            <w:rFonts w:asciiTheme="minorHAnsi" w:eastAsiaTheme="minorEastAsia" w:hAnsiTheme="minorHAnsi" w:cstheme="minorBidi"/>
            <w:b w:val="0"/>
            <w:bCs w:val="0"/>
            <w:caps w:val="0"/>
            <w:noProof/>
            <w:sz w:val="22"/>
            <w:szCs w:val="22"/>
          </w:rPr>
          <w:tab/>
        </w:r>
        <w:r w:rsidRPr="00AB7BA1">
          <w:rPr>
            <w:rStyle w:val="Hyperlink"/>
            <w:noProof/>
          </w:rPr>
          <w:t>DESCRIPTION OF CHANGE REQUEST SCOPE</w:t>
        </w:r>
        <w:r>
          <w:rPr>
            <w:noProof/>
            <w:webHidden/>
          </w:rPr>
          <w:tab/>
        </w:r>
        <w:r>
          <w:rPr>
            <w:noProof/>
            <w:webHidden/>
          </w:rPr>
          <w:fldChar w:fldCharType="begin"/>
        </w:r>
        <w:r>
          <w:rPr>
            <w:noProof/>
            <w:webHidden/>
          </w:rPr>
          <w:instrText xml:space="preserve"> PAGEREF _Toc20399745 \h </w:instrText>
        </w:r>
        <w:r>
          <w:rPr>
            <w:noProof/>
            <w:webHidden/>
          </w:rPr>
        </w:r>
        <w:r>
          <w:rPr>
            <w:noProof/>
            <w:webHidden/>
          </w:rPr>
          <w:fldChar w:fldCharType="separate"/>
        </w:r>
        <w:r>
          <w:rPr>
            <w:noProof/>
            <w:webHidden/>
          </w:rPr>
          <w:t>1</w:t>
        </w:r>
        <w:r>
          <w:rPr>
            <w:noProof/>
            <w:webHidden/>
          </w:rPr>
          <w:fldChar w:fldCharType="end"/>
        </w:r>
      </w:hyperlink>
    </w:p>
    <w:p w14:paraId="373B2D6A" w14:textId="5DDCBC78" w:rsidR="00FA32BF" w:rsidRDefault="00FA32BF">
      <w:pPr>
        <w:pStyle w:val="TOC1"/>
        <w:tabs>
          <w:tab w:val="left" w:pos="600"/>
          <w:tab w:val="right" w:leader="dot" w:pos="9350"/>
        </w:tabs>
        <w:rPr>
          <w:rFonts w:asciiTheme="minorHAnsi" w:eastAsiaTheme="minorEastAsia" w:hAnsiTheme="minorHAnsi" w:cstheme="minorBidi"/>
          <w:b w:val="0"/>
          <w:bCs w:val="0"/>
          <w:caps w:val="0"/>
          <w:noProof/>
          <w:sz w:val="22"/>
          <w:szCs w:val="22"/>
        </w:rPr>
      </w:pPr>
      <w:hyperlink w:anchor="_Toc20399746" w:history="1">
        <w:r w:rsidRPr="00AB7BA1">
          <w:rPr>
            <w:rStyle w:val="Hyperlink"/>
            <w:noProof/>
          </w:rPr>
          <w:t>4.</w:t>
        </w:r>
        <w:r>
          <w:rPr>
            <w:rFonts w:asciiTheme="minorHAnsi" w:eastAsiaTheme="minorEastAsia" w:hAnsiTheme="minorHAnsi" w:cstheme="minorBidi"/>
            <w:b w:val="0"/>
            <w:bCs w:val="0"/>
            <w:caps w:val="0"/>
            <w:noProof/>
            <w:sz w:val="22"/>
            <w:szCs w:val="22"/>
          </w:rPr>
          <w:tab/>
        </w:r>
        <w:r w:rsidRPr="00AB7BA1">
          <w:rPr>
            <w:rStyle w:val="Hyperlink"/>
            <w:noProof/>
          </w:rPr>
          <w:t>REQUIREMENTS</w:t>
        </w:r>
        <w:r>
          <w:rPr>
            <w:noProof/>
            <w:webHidden/>
          </w:rPr>
          <w:tab/>
        </w:r>
        <w:r>
          <w:rPr>
            <w:noProof/>
            <w:webHidden/>
          </w:rPr>
          <w:fldChar w:fldCharType="begin"/>
        </w:r>
        <w:r>
          <w:rPr>
            <w:noProof/>
            <w:webHidden/>
          </w:rPr>
          <w:instrText xml:space="preserve"> PAGEREF _Toc20399746 \h </w:instrText>
        </w:r>
        <w:r>
          <w:rPr>
            <w:noProof/>
            <w:webHidden/>
          </w:rPr>
        </w:r>
        <w:r>
          <w:rPr>
            <w:noProof/>
            <w:webHidden/>
          </w:rPr>
          <w:fldChar w:fldCharType="separate"/>
        </w:r>
        <w:r>
          <w:rPr>
            <w:noProof/>
            <w:webHidden/>
          </w:rPr>
          <w:t>1</w:t>
        </w:r>
        <w:r>
          <w:rPr>
            <w:noProof/>
            <w:webHidden/>
          </w:rPr>
          <w:fldChar w:fldCharType="end"/>
        </w:r>
      </w:hyperlink>
    </w:p>
    <w:p w14:paraId="744A096E" w14:textId="3DEEB204" w:rsidR="00FA32BF" w:rsidRDefault="00FA32BF">
      <w:pPr>
        <w:pStyle w:val="TOC1"/>
        <w:tabs>
          <w:tab w:val="left" w:pos="600"/>
          <w:tab w:val="right" w:leader="dot" w:pos="9350"/>
        </w:tabs>
        <w:rPr>
          <w:rFonts w:asciiTheme="minorHAnsi" w:eastAsiaTheme="minorEastAsia" w:hAnsiTheme="minorHAnsi" w:cstheme="minorBidi"/>
          <w:b w:val="0"/>
          <w:bCs w:val="0"/>
          <w:caps w:val="0"/>
          <w:noProof/>
          <w:sz w:val="22"/>
          <w:szCs w:val="22"/>
        </w:rPr>
      </w:pPr>
      <w:hyperlink w:anchor="_Toc20399747" w:history="1">
        <w:r w:rsidRPr="00AB7BA1">
          <w:rPr>
            <w:rStyle w:val="Hyperlink"/>
            <w:noProof/>
          </w:rPr>
          <w:t>5.</w:t>
        </w:r>
        <w:r>
          <w:rPr>
            <w:rFonts w:asciiTheme="minorHAnsi" w:eastAsiaTheme="minorEastAsia" w:hAnsiTheme="minorHAnsi" w:cstheme="minorBidi"/>
            <w:b w:val="0"/>
            <w:bCs w:val="0"/>
            <w:caps w:val="0"/>
            <w:noProof/>
            <w:sz w:val="22"/>
            <w:szCs w:val="22"/>
          </w:rPr>
          <w:tab/>
        </w:r>
        <w:r w:rsidRPr="00AB7BA1">
          <w:rPr>
            <w:rStyle w:val="Hyperlink"/>
            <w:noProof/>
          </w:rPr>
          <w:t>FUTURE CONSIDERATIONS</w:t>
        </w:r>
        <w:r>
          <w:rPr>
            <w:noProof/>
            <w:webHidden/>
          </w:rPr>
          <w:tab/>
        </w:r>
        <w:r>
          <w:rPr>
            <w:noProof/>
            <w:webHidden/>
          </w:rPr>
          <w:fldChar w:fldCharType="begin"/>
        </w:r>
        <w:r>
          <w:rPr>
            <w:noProof/>
            <w:webHidden/>
          </w:rPr>
          <w:instrText xml:space="preserve"> PAGEREF _Toc20399747 \h </w:instrText>
        </w:r>
        <w:r>
          <w:rPr>
            <w:noProof/>
            <w:webHidden/>
          </w:rPr>
        </w:r>
        <w:r>
          <w:rPr>
            <w:noProof/>
            <w:webHidden/>
          </w:rPr>
          <w:fldChar w:fldCharType="separate"/>
        </w:r>
        <w:r>
          <w:rPr>
            <w:noProof/>
            <w:webHidden/>
          </w:rPr>
          <w:t>3</w:t>
        </w:r>
        <w:r>
          <w:rPr>
            <w:noProof/>
            <w:webHidden/>
          </w:rPr>
          <w:fldChar w:fldCharType="end"/>
        </w:r>
      </w:hyperlink>
    </w:p>
    <w:p w14:paraId="5758BD91" w14:textId="7177FFFA" w:rsidR="00FA32BF" w:rsidRDefault="00FA32BF">
      <w:pPr>
        <w:pStyle w:val="TOC2"/>
        <w:tabs>
          <w:tab w:val="left" w:pos="800"/>
          <w:tab w:val="right" w:leader="dot" w:pos="9350"/>
        </w:tabs>
        <w:rPr>
          <w:rFonts w:asciiTheme="minorHAnsi" w:eastAsiaTheme="minorEastAsia" w:hAnsiTheme="minorHAnsi" w:cstheme="minorBidi"/>
          <w:smallCaps w:val="0"/>
          <w:noProof/>
          <w:sz w:val="22"/>
          <w:szCs w:val="22"/>
        </w:rPr>
      </w:pPr>
      <w:hyperlink w:anchor="_Toc20399748" w:history="1">
        <w:r w:rsidRPr="00AB7BA1">
          <w:rPr>
            <w:rStyle w:val="Hyperlink"/>
            <w:noProof/>
          </w:rPr>
          <w:t>5.1.</w:t>
        </w:r>
        <w:r>
          <w:rPr>
            <w:rFonts w:asciiTheme="minorHAnsi" w:eastAsiaTheme="minorEastAsia" w:hAnsiTheme="minorHAnsi" w:cstheme="minorBidi"/>
            <w:smallCaps w:val="0"/>
            <w:noProof/>
            <w:sz w:val="22"/>
            <w:szCs w:val="22"/>
          </w:rPr>
          <w:tab/>
        </w:r>
        <w:r w:rsidRPr="00AB7BA1">
          <w:rPr>
            <w:rStyle w:val="Hyperlink"/>
            <w:noProof/>
          </w:rPr>
          <w:t>Add additional characteristics</w:t>
        </w:r>
        <w:r>
          <w:rPr>
            <w:noProof/>
            <w:webHidden/>
          </w:rPr>
          <w:tab/>
        </w:r>
        <w:r>
          <w:rPr>
            <w:noProof/>
            <w:webHidden/>
          </w:rPr>
          <w:fldChar w:fldCharType="begin"/>
        </w:r>
        <w:r>
          <w:rPr>
            <w:noProof/>
            <w:webHidden/>
          </w:rPr>
          <w:instrText xml:space="preserve"> PAGEREF _Toc20399748 \h </w:instrText>
        </w:r>
        <w:r>
          <w:rPr>
            <w:noProof/>
            <w:webHidden/>
          </w:rPr>
        </w:r>
        <w:r>
          <w:rPr>
            <w:noProof/>
            <w:webHidden/>
          </w:rPr>
          <w:fldChar w:fldCharType="separate"/>
        </w:r>
        <w:r>
          <w:rPr>
            <w:noProof/>
            <w:webHidden/>
          </w:rPr>
          <w:t>3</w:t>
        </w:r>
        <w:r>
          <w:rPr>
            <w:noProof/>
            <w:webHidden/>
          </w:rPr>
          <w:fldChar w:fldCharType="end"/>
        </w:r>
      </w:hyperlink>
    </w:p>
    <w:p w14:paraId="026D4037" w14:textId="4D154EF7" w:rsidR="00FA32BF" w:rsidRDefault="00FA32BF">
      <w:pPr>
        <w:pStyle w:val="TOC2"/>
        <w:tabs>
          <w:tab w:val="left" w:pos="800"/>
          <w:tab w:val="right" w:leader="dot" w:pos="9350"/>
        </w:tabs>
        <w:rPr>
          <w:rFonts w:asciiTheme="minorHAnsi" w:eastAsiaTheme="minorEastAsia" w:hAnsiTheme="minorHAnsi" w:cstheme="minorBidi"/>
          <w:smallCaps w:val="0"/>
          <w:noProof/>
          <w:sz w:val="22"/>
          <w:szCs w:val="22"/>
        </w:rPr>
      </w:pPr>
      <w:hyperlink w:anchor="_Toc20399749" w:history="1">
        <w:r w:rsidRPr="00AB7BA1">
          <w:rPr>
            <w:rStyle w:val="Hyperlink"/>
            <w:noProof/>
          </w:rPr>
          <w:t>5.2.</w:t>
        </w:r>
        <w:r>
          <w:rPr>
            <w:rFonts w:asciiTheme="minorHAnsi" w:eastAsiaTheme="minorEastAsia" w:hAnsiTheme="minorHAnsi" w:cstheme="minorBidi"/>
            <w:smallCaps w:val="0"/>
            <w:noProof/>
            <w:sz w:val="22"/>
            <w:szCs w:val="22"/>
          </w:rPr>
          <w:tab/>
        </w:r>
        <w:r w:rsidRPr="00AB7BA1">
          <w:rPr>
            <w:rStyle w:val="Hyperlink"/>
            <w:noProof/>
          </w:rPr>
          <w:t>Accurate damage state probability values</w:t>
        </w:r>
        <w:r>
          <w:rPr>
            <w:noProof/>
            <w:webHidden/>
          </w:rPr>
          <w:tab/>
        </w:r>
        <w:r>
          <w:rPr>
            <w:noProof/>
            <w:webHidden/>
          </w:rPr>
          <w:fldChar w:fldCharType="begin"/>
        </w:r>
        <w:r>
          <w:rPr>
            <w:noProof/>
            <w:webHidden/>
          </w:rPr>
          <w:instrText xml:space="preserve"> PAGEREF _Toc20399749 \h </w:instrText>
        </w:r>
        <w:r>
          <w:rPr>
            <w:noProof/>
            <w:webHidden/>
          </w:rPr>
        </w:r>
        <w:r>
          <w:rPr>
            <w:noProof/>
            <w:webHidden/>
          </w:rPr>
          <w:fldChar w:fldCharType="separate"/>
        </w:r>
        <w:r>
          <w:rPr>
            <w:noProof/>
            <w:webHidden/>
          </w:rPr>
          <w:t>3</w:t>
        </w:r>
        <w:r>
          <w:rPr>
            <w:noProof/>
            <w:webHidden/>
          </w:rPr>
          <w:fldChar w:fldCharType="end"/>
        </w:r>
      </w:hyperlink>
    </w:p>
    <w:p w14:paraId="34453DF8" w14:textId="765CF609" w:rsidR="00FA32BF" w:rsidRDefault="00FA32BF">
      <w:pPr>
        <w:pStyle w:val="TOC1"/>
        <w:tabs>
          <w:tab w:val="left" w:pos="600"/>
          <w:tab w:val="right" w:leader="dot" w:pos="9350"/>
        </w:tabs>
        <w:rPr>
          <w:rFonts w:asciiTheme="minorHAnsi" w:eastAsiaTheme="minorEastAsia" w:hAnsiTheme="minorHAnsi" w:cstheme="minorBidi"/>
          <w:b w:val="0"/>
          <w:bCs w:val="0"/>
          <w:caps w:val="0"/>
          <w:noProof/>
          <w:sz w:val="22"/>
          <w:szCs w:val="22"/>
        </w:rPr>
      </w:pPr>
      <w:hyperlink w:anchor="_Toc20399750" w:history="1">
        <w:r w:rsidRPr="00AB7BA1">
          <w:rPr>
            <w:rStyle w:val="Hyperlink"/>
            <w:noProof/>
          </w:rPr>
          <w:t>6.</w:t>
        </w:r>
        <w:r>
          <w:rPr>
            <w:rFonts w:asciiTheme="minorHAnsi" w:eastAsiaTheme="minorEastAsia" w:hAnsiTheme="minorHAnsi" w:cstheme="minorBidi"/>
            <w:b w:val="0"/>
            <w:bCs w:val="0"/>
            <w:caps w:val="0"/>
            <w:noProof/>
            <w:sz w:val="22"/>
            <w:szCs w:val="22"/>
          </w:rPr>
          <w:tab/>
        </w:r>
        <w:r w:rsidRPr="00AB7BA1">
          <w:rPr>
            <w:rStyle w:val="Hyperlink"/>
            <w:noProof/>
          </w:rPr>
          <w:t>ASSUMPTIONS &amp; DEPENDENCIES</w:t>
        </w:r>
        <w:r>
          <w:rPr>
            <w:noProof/>
            <w:webHidden/>
          </w:rPr>
          <w:tab/>
        </w:r>
        <w:r>
          <w:rPr>
            <w:noProof/>
            <w:webHidden/>
          </w:rPr>
          <w:fldChar w:fldCharType="begin"/>
        </w:r>
        <w:r>
          <w:rPr>
            <w:noProof/>
            <w:webHidden/>
          </w:rPr>
          <w:instrText xml:space="preserve"> PAGEREF _Toc20399750 \h </w:instrText>
        </w:r>
        <w:r>
          <w:rPr>
            <w:noProof/>
            <w:webHidden/>
          </w:rPr>
        </w:r>
        <w:r>
          <w:rPr>
            <w:noProof/>
            <w:webHidden/>
          </w:rPr>
          <w:fldChar w:fldCharType="separate"/>
        </w:r>
        <w:r>
          <w:rPr>
            <w:noProof/>
            <w:webHidden/>
          </w:rPr>
          <w:t>3</w:t>
        </w:r>
        <w:r>
          <w:rPr>
            <w:noProof/>
            <w:webHidden/>
          </w:rPr>
          <w:fldChar w:fldCharType="end"/>
        </w:r>
      </w:hyperlink>
    </w:p>
    <w:p w14:paraId="5F673194" w14:textId="1690A7F7" w:rsidR="00FA32BF" w:rsidRDefault="00FA32BF">
      <w:pPr>
        <w:pStyle w:val="TOC2"/>
        <w:tabs>
          <w:tab w:val="left" w:pos="800"/>
          <w:tab w:val="right" w:leader="dot" w:pos="9350"/>
        </w:tabs>
        <w:rPr>
          <w:rFonts w:asciiTheme="minorHAnsi" w:eastAsiaTheme="minorEastAsia" w:hAnsiTheme="minorHAnsi" w:cstheme="minorBidi"/>
          <w:smallCaps w:val="0"/>
          <w:noProof/>
          <w:sz w:val="22"/>
          <w:szCs w:val="22"/>
        </w:rPr>
      </w:pPr>
      <w:hyperlink w:anchor="_Toc20399751" w:history="1">
        <w:r w:rsidRPr="00AB7BA1">
          <w:rPr>
            <w:rStyle w:val="Hyperlink"/>
            <w:noProof/>
          </w:rPr>
          <w:t>6.1.</w:t>
        </w:r>
        <w:r>
          <w:rPr>
            <w:rFonts w:asciiTheme="minorHAnsi" w:eastAsiaTheme="minorEastAsia" w:hAnsiTheme="minorHAnsi" w:cstheme="minorBidi"/>
            <w:smallCaps w:val="0"/>
            <w:noProof/>
            <w:sz w:val="22"/>
            <w:szCs w:val="22"/>
          </w:rPr>
          <w:tab/>
        </w:r>
        <w:r w:rsidRPr="00AB7BA1">
          <w:rPr>
            <w:rStyle w:val="Hyperlink"/>
            <w:noProof/>
          </w:rPr>
          <w:t>Damage Results</w:t>
        </w:r>
        <w:r>
          <w:rPr>
            <w:noProof/>
            <w:webHidden/>
          </w:rPr>
          <w:tab/>
        </w:r>
        <w:r>
          <w:rPr>
            <w:noProof/>
            <w:webHidden/>
          </w:rPr>
          <w:fldChar w:fldCharType="begin"/>
        </w:r>
        <w:r>
          <w:rPr>
            <w:noProof/>
            <w:webHidden/>
          </w:rPr>
          <w:instrText xml:space="preserve"> PAGEREF _Toc20399751 \h </w:instrText>
        </w:r>
        <w:r>
          <w:rPr>
            <w:noProof/>
            <w:webHidden/>
          </w:rPr>
        </w:r>
        <w:r>
          <w:rPr>
            <w:noProof/>
            <w:webHidden/>
          </w:rPr>
          <w:fldChar w:fldCharType="separate"/>
        </w:r>
        <w:r>
          <w:rPr>
            <w:noProof/>
            <w:webHidden/>
          </w:rPr>
          <w:t>3</w:t>
        </w:r>
        <w:r>
          <w:rPr>
            <w:noProof/>
            <w:webHidden/>
          </w:rPr>
          <w:fldChar w:fldCharType="end"/>
        </w:r>
      </w:hyperlink>
    </w:p>
    <w:p w14:paraId="14E5ED7C" w14:textId="15A6EFA7" w:rsidR="00FA32BF" w:rsidRDefault="00FA32BF">
      <w:pPr>
        <w:pStyle w:val="TOC2"/>
        <w:tabs>
          <w:tab w:val="left" w:pos="800"/>
          <w:tab w:val="right" w:leader="dot" w:pos="9350"/>
        </w:tabs>
        <w:rPr>
          <w:rFonts w:asciiTheme="minorHAnsi" w:eastAsiaTheme="minorEastAsia" w:hAnsiTheme="minorHAnsi" w:cstheme="minorBidi"/>
          <w:smallCaps w:val="0"/>
          <w:noProof/>
          <w:sz w:val="22"/>
          <w:szCs w:val="22"/>
        </w:rPr>
      </w:pPr>
      <w:hyperlink w:anchor="_Toc20399752" w:history="1">
        <w:r w:rsidRPr="00AB7BA1">
          <w:rPr>
            <w:rStyle w:val="Hyperlink"/>
            <w:noProof/>
          </w:rPr>
          <w:t>6.2.</w:t>
        </w:r>
        <w:r>
          <w:rPr>
            <w:rFonts w:asciiTheme="minorHAnsi" w:eastAsiaTheme="minorEastAsia" w:hAnsiTheme="minorHAnsi" w:cstheme="minorBidi"/>
            <w:smallCaps w:val="0"/>
            <w:noProof/>
            <w:sz w:val="22"/>
            <w:szCs w:val="22"/>
          </w:rPr>
          <w:tab/>
        </w:r>
        <w:r w:rsidRPr="00AB7BA1">
          <w:rPr>
            <w:rStyle w:val="Hyperlink"/>
            <w:noProof/>
          </w:rPr>
          <w:t>Wind Building ID (wbID)</w:t>
        </w:r>
        <w:r>
          <w:rPr>
            <w:noProof/>
            <w:webHidden/>
          </w:rPr>
          <w:tab/>
        </w:r>
        <w:r>
          <w:rPr>
            <w:noProof/>
            <w:webHidden/>
          </w:rPr>
          <w:fldChar w:fldCharType="begin"/>
        </w:r>
        <w:r>
          <w:rPr>
            <w:noProof/>
            <w:webHidden/>
          </w:rPr>
          <w:instrText xml:space="preserve"> PAGEREF _Toc20399752 \h </w:instrText>
        </w:r>
        <w:r>
          <w:rPr>
            <w:noProof/>
            <w:webHidden/>
          </w:rPr>
        </w:r>
        <w:r>
          <w:rPr>
            <w:noProof/>
            <w:webHidden/>
          </w:rPr>
          <w:fldChar w:fldCharType="separate"/>
        </w:r>
        <w:r>
          <w:rPr>
            <w:noProof/>
            <w:webHidden/>
          </w:rPr>
          <w:t>4</w:t>
        </w:r>
        <w:r>
          <w:rPr>
            <w:noProof/>
            <w:webHidden/>
          </w:rPr>
          <w:fldChar w:fldCharType="end"/>
        </w:r>
      </w:hyperlink>
    </w:p>
    <w:p w14:paraId="53D4650B" w14:textId="787BF7FC" w:rsidR="00FA32BF" w:rsidRDefault="00FA32BF">
      <w:pPr>
        <w:pStyle w:val="TOC2"/>
        <w:tabs>
          <w:tab w:val="left" w:pos="800"/>
          <w:tab w:val="right" w:leader="dot" w:pos="9350"/>
        </w:tabs>
        <w:rPr>
          <w:rFonts w:asciiTheme="minorHAnsi" w:eastAsiaTheme="minorEastAsia" w:hAnsiTheme="minorHAnsi" w:cstheme="minorBidi"/>
          <w:smallCaps w:val="0"/>
          <w:noProof/>
          <w:sz w:val="22"/>
          <w:szCs w:val="22"/>
        </w:rPr>
      </w:pPr>
      <w:hyperlink w:anchor="_Toc20399753" w:history="1">
        <w:r w:rsidRPr="00AB7BA1">
          <w:rPr>
            <w:rStyle w:val="Hyperlink"/>
            <w:noProof/>
          </w:rPr>
          <w:t>6.3.</w:t>
        </w:r>
        <w:r>
          <w:rPr>
            <w:rFonts w:asciiTheme="minorHAnsi" w:eastAsiaTheme="minorEastAsia" w:hAnsiTheme="minorHAnsi" w:cstheme="minorBidi"/>
            <w:smallCaps w:val="0"/>
            <w:noProof/>
            <w:sz w:val="22"/>
            <w:szCs w:val="22"/>
          </w:rPr>
          <w:tab/>
        </w:r>
        <w:r w:rsidRPr="00AB7BA1">
          <w:rPr>
            <w:rStyle w:val="Hyperlink"/>
            <w:noProof/>
          </w:rPr>
          <w:t>System/Security Requirements</w:t>
        </w:r>
        <w:r>
          <w:rPr>
            <w:noProof/>
            <w:webHidden/>
          </w:rPr>
          <w:tab/>
        </w:r>
        <w:r>
          <w:rPr>
            <w:noProof/>
            <w:webHidden/>
          </w:rPr>
          <w:fldChar w:fldCharType="begin"/>
        </w:r>
        <w:r>
          <w:rPr>
            <w:noProof/>
            <w:webHidden/>
          </w:rPr>
          <w:instrText xml:space="preserve"> PAGEREF _Toc20399753 \h </w:instrText>
        </w:r>
        <w:r>
          <w:rPr>
            <w:noProof/>
            <w:webHidden/>
          </w:rPr>
        </w:r>
        <w:r>
          <w:rPr>
            <w:noProof/>
            <w:webHidden/>
          </w:rPr>
          <w:fldChar w:fldCharType="separate"/>
        </w:r>
        <w:r>
          <w:rPr>
            <w:noProof/>
            <w:webHidden/>
          </w:rPr>
          <w:t>4</w:t>
        </w:r>
        <w:r>
          <w:rPr>
            <w:noProof/>
            <w:webHidden/>
          </w:rPr>
          <w:fldChar w:fldCharType="end"/>
        </w:r>
      </w:hyperlink>
    </w:p>
    <w:p w14:paraId="7D3E32E8" w14:textId="46DAB326" w:rsidR="002C2D00" w:rsidRDefault="00BF26AF" w:rsidP="00EC5337">
      <w:pPr>
        <w:pStyle w:val="TABLEOFCONTENTS"/>
        <w:rPr>
          <w:rFonts w:ascii="Times New Roman" w:hAnsi="Times New Roman" w:cs="Times New Roman"/>
          <w:caps/>
          <w:color w:val="auto"/>
          <w:kern w:val="0"/>
          <w:sz w:val="20"/>
          <w:szCs w:val="20"/>
        </w:rPr>
        <w:sectPr w:rsidR="002C2D00" w:rsidSect="003C641D">
          <w:footerReference w:type="even" r:id="rId16"/>
          <w:headerReference w:type="first" r:id="rId17"/>
          <w:footerReference w:type="first" r:id="rId18"/>
          <w:type w:val="oddPage"/>
          <w:pgSz w:w="12240" w:h="15840" w:code="1"/>
          <w:pgMar w:top="1440" w:right="1440" w:bottom="1440" w:left="1440" w:header="720" w:footer="720" w:gutter="0"/>
          <w:pgNumType w:fmt="lowerRoman" w:start="1"/>
          <w:cols w:space="720"/>
          <w:titlePg/>
        </w:sectPr>
      </w:pPr>
      <w:r w:rsidRPr="0035175E">
        <w:rPr>
          <w:rFonts w:ascii="Times New Roman" w:hAnsi="Times New Roman" w:cs="Times New Roman"/>
          <w:caps/>
          <w:color w:val="auto"/>
          <w:kern w:val="0"/>
          <w:sz w:val="24"/>
          <w:szCs w:val="24"/>
        </w:rPr>
        <w:fldChar w:fldCharType="end"/>
      </w:r>
      <w:bookmarkStart w:id="6" w:name="_Toc89510521"/>
    </w:p>
    <w:p w14:paraId="5633DA07" w14:textId="77777777" w:rsidR="009C7E1C" w:rsidRPr="00130C0D" w:rsidRDefault="009C7E1C" w:rsidP="003E5E12">
      <w:pPr>
        <w:pStyle w:val="Heading1"/>
        <w:rPr>
          <w:sz w:val="32"/>
        </w:rPr>
      </w:pPr>
      <w:bookmarkStart w:id="7" w:name="_Toc497533927"/>
      <w:bookmarkStart w:id="8" w:name="_Toc505424641"/>
      <w:bookmarkStart w:id="9" w:name="_Toc20399743"/>
      <w:bookmarkEnd w:id="6"/>
      <w:r w:rsidRPr="00130C0D">
        <w:rPr>
          <w:sz w:val="32"/>
        </w:rPr>
        <w:lastRenderedPageBreak/>
        <w:t>Introduction</w:t>
      </w:r>
      <w:bookmarkEnd w:id="9"/>
    </w:p>
    <w:p w14:paraId="1E40202D" w14:textId="64CAE6DB" w:rsidR="009C7E1C" w:rsidRPr="00483CB9" w:rsidRDefault="009C7E1C" w:rsidP="009C7E1C">
      <w:pPr>
        <w:rPr>
          <w:szCs w:val="24"/>
        </w:rPr>
      </w:pPr>
      <w:r w:rsidRPr="00483CB9">
        <w:rPr>
          <w:szCs w:val="24"/>
        </w:rPr>
        <w:t>The purpo</w:t>
      </w:r>
      <w:r w:rsidR="002D32F1" w:rsidRPr="00483CB9">
        <w:rPr>
          <w:szCs w:val="24"/>
        </w:rPr>
        <w:t xml:space="preserve">se of this document is to </w:t>
      </w:r>
      <w:r w:rsidR="00C92B33" w:rsidRPr="00C92B33">
        <w:rPr>
          <w:szCs w:val="24"/>
        </w:rPr>
        <w:t>describe the requirements (and some design components) for creating an open source tool for hurricane loss estimation at structure level.</w:t>
      </w:r>
    </w:p>
    <w:p w14:paraId="1D1F2BD3" w14:textId="77777777" w:rsidR="00862732" w:rsidRPr="00130C0D" w:rsidRDefault="004A68F6" w:rsidP="00C92B33">
      <w:pPr>
        <w:pStyle w:val="Heading1"/>
      </w:pPr>
      <w:bookmarkStart w:id="10" w:name="_Toc20399744"/>
      <w:r w:rsidRPr="00130C0D">
        <w:t>Project Change Request</w:t>
      </w:r>
      <w:r w:rsidR="006A6E8D" w:rsidRPr="00130C0D">
        <w:t xml:space="preserve"> and Impact Assessment Summary</w:t>
      </w:r>
      <w:bookmarkEnd w:id="10"/>
    </w:p>
    <w:p w14:paraId="4FE11073" w14:textId="77777777" w:rsidR="004A68F6" w:rsidRPr="00B63C8A" w:rsidRDefault="009F16AD" w:rsidP="009F16AD">
      <w:pPr>
        <w:pStyle w:val="CaptionTable"/>
        <w:spacing w:before="120"/>
        <w:rPr>
          <w:sz w:val="20"/>
        </w:rPr>
      </w:pPr>
      <w:r w:rsidRPr="00B63C8A">
        <w:rPr>
          <w:sz w:val="20"/>
        </w:rPr>
        <w:t>Table 2</w:t>
      </w:r>
      <w:r w:rsidR="008D53E4" w:rsidRPr="00B63C8A">
        <w:rPr>
          <w:sz w:val="20"/>
        </w:rPr>
        <w:t>-1</w:t>
      </w:r>
      <w:r w:rsidRPr="00B63C8A">
        <w:rPr>
          <w:sz w:val="20"/>
        </w:rPr>
        <w:t xml:space="preserve"> Change Request Identification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552740" w14:paraId="4EC1AE00" w14:textId="77777777" w:rsidTr="00990FC1">
        <w:tc>
          <w:tcPr>
            <w:tcW w:w="9576" w:type="dxa"/>
          </w:tcPr>
          <w:p w14:paraId="0840DA9B" w14:textId="5AC1992E" w:rsidR="00552740" w:rsidRPr="00990FC1" w:rsidRDefault="00552740" w:rsidP="004A68F6">
            <w:pPr>
              <w:rPr>
                <w:b/>
                <w:bCs/>
              </w:rPr>
            </w:pPr>
            <w:r w:rsidRPr="00990FC1">
              <w:rPr>
                <w:b/>
                <w:bCs/>
              </w:rPr>
              <w:t>Project Name:</w:t>
            </w:r>
            <w:r w:rsidR="00C84274">
              <w:rPr>
                <w:b/>
                <w:bCs/>
              </w:rPr>
              <w:t xml:space="preserve"> </w:t>
            </w:r>
            <w:r w:rsidR="00C92B33" w:rsidRPr="00C92B33">
              <w:rPr>
                <w:b/>
                <w:bCs/>
              </w:rPr>
              <w:t>Hurricane Structure Analysis Tool (HUSAT) Prototype</w:t>
            </w:r>
          </w:p>
          <w:p w14:paraId="3B0F2315" w14:textId="77777777" w:rsidR="00552740" w:rsidRDefault="00552740" w:rsidP="004A68F6"/>
        </w:tc>
      </w:tr>
      <w:tr w:rsidR="00C92B33" w14:paraId="05CB0D65" w14:textId="77777777" w:rsidTr="00D47441">
        <w:tc>
          <w:tcPr>
            <w:tcW w:w="9576" w:type="dxa"/>
          </w:tcPr>
          <w:p w14:paraId="6880F575" w14:textId="77777777" w:rsidR="00C92B33" w:rsidRPr="00990FC1" w:rsidRDefault="00C92B33" w:rsidP="00D47441">
            <w:pPr>
              <w:rPr>
                <w:b/>
                <w:bCs/>
              </w:rPr>
            </w:pPr>
            <w:r w:rsidRPr="00990FC1">
              <w:rPr>
                <w:b/>
                <w:bCs/>
              </w:rPr>
              <w:t xml:space="preserve">FEMA Project Owner: </w:t>
            </w:r>
            <w:r>
              <w:rPr>
                <w:b/>
                <w:bCs/>
              </w:rPr>
              <w:t>Jesse Rozelle</w:t>
            </w:r>
          </w:p>
          <w:p w14:paraId="365569DD" w14:textId="77777777" w:rsidR="00C92B33" w:rsidRDefault="00C92B33" w:rsidP="00D47441"/>
        </w:tc>
      </w:tr>
      <w:tr w:rsidR="006E00B5" w14:paraId="46BC2508" w14:textId="77777777" w:rsidTr="008410BF">
        <w:tc>
          <w:tcPr>
            <w:tcW w:w="9576" w:type="dxa"/>
          </w:tcPr>
          <w:p w14:paraId="773D19E0" w14:textId="77777777" w:rsidR="006E00B5" w:rsidRDefault="006E00B5" w:rsidP="008410BF">
            <w:pPr>
              <w:rPr>
                <w:b/>
                <w:bCs/>
              </w:rPr>
            </w:pPr>
            <w:r w:rsidRPr="00990FC1">
              <w:rPr>
                <w:b/>
                <w:bCs/>
              </w:rPr>
              <w:t>CDS Project Manager:</w:t>
            </w:r>
            <w:r>
              <w:rPr>
                <w:b/>
                <w:bCs/>
              </w:rPr>
              <w:t xml:space="preserve"> Andrew Ditmore</w:t>
            </w:r>
          </w:p>
          <w:p w14:paraId="7E16AB72" w14:textId="77777777" w:rsidR="006E00B5" w:rsidRDefault="006E00B5" w:rsidP="008410BF">
            <w:r>
              <w:t xml:space="preserve"> </w:t>
            </w:r>
          </w:p>
        </w:tc>
      </w:tr>
      <w:tr w:rsidR="006E00B5" w14:paraId="4774F267" w14:textId="77777777" w:rsidTr="008410BF">
        <w:tc>
          <w:tcPr>
            <w:tcW w:w="9576" w:type="dxa"/>
          </w:tcPr>
          <w:p w14:paraId="3AE57E0C" w14:textId="77777777" w:rsidR="006E00B5" w:rsidRPr="00990FC1" w:rsidRDefault="006E00B5" w:rsidP="008410BF">
            <w:pPr>
              <w:rPr>
                <w:b/>
                <w:bCs/>
              </w:rPr>
            </w:pPr>
            <w:r w:rsidRPr="00990FC1">
              <w:rPr>
                <w:b/>
                <w:bCs/>
              </w:rPr>
              <w:t>CDS Architect:</w:t>
            </w:r>
            <w:r>
              <w:rPr>
                <w:b/>
                <w:bCs/>
              </w:rPr>
              <w:t xml:space="preserve"> Suman Biswas</w:t>
            </w:r>
          </w:p>
          <w:p w14:paraId="1121598B" w14:textId="77777777" w:rsidR="006E00B5" w:rsidRPr="00990FC1" w:rsidRDefault="006E00B5" w:rsidP="008410BF">
            <w:pPr>
              <w:rPr>
                <w:b/>
                <w:bCs/>
              </w:rPr>
            </w:pPr>
          </w:p>
        </w:tc>
      </w:tr>
      <w:tr w:rsidR="00552740" w14:paraId="0494AE89" w14:textId="77777777" w:rsidTr="00990FC1">
        <w:tc>
          <w:tcPr>
            <w:tcW w:w="9576" w:type="dxa"/>
          </w:tcPr>
          <w:p w14:paraId="6C842924" w14:textId="77777777" w:rsidR="001D2A3C" w:rsidRDefault="006E00B5" w:rsidP="001D2A3C">
            <w:pPr>
              <w:rPr>
                <w:b/>
                <w:bCs/>
              </w:rPr>
            </w:pPr>
            <w:bookmarkStart w:id="11" w:name="OLE_LINK1"/>
            <w:bookmarkStart w:id="12" w:name="OLE_LINK2"/>
            <w:r>
              <w:rPr>
                <w:b/>
                <w:bCs/>
              </w:rPr>
              <w:t xml:space="preserve">Hazus </w:t>
            </w:r>
            <w:r w:rsidR="00552740" w:rsidRPr="00990FC1">
              <w:rPr>
                <w:b/>
                <w:bCs/>
              </w:rPr>
              <w:t>Project Manager:</w:t>
            </w:r>
            <w:r w:rsidR="00C84274">
              <w:rPr>
                <w:b/>
                <w:bCs/>
              </w:rPr>
              <w:t xml:space="preserve"> </w:t>
            </w:r>
            <w:r w:rsidR="00933760">
              <w:rPr>
                <w:b/>
                <w:bCs/>
              </w:rPr>
              <w:t>Doug Bausch</w:t>
            </w:r>
          </w:p>
          <w:p w14:paraId="252B2E1C" w14:textId="77777777" w:rsidR="00552740" w:rsidRDefault="001D2A3C" w:rsidP="001D2A3C">
            <w:r>
              <w:t xml:space="preserve"> </w:t>
            </w:r>
          </w:p>
        </w:tc>
      </w:tr>
      <w:tr w:rsidR="00C92B33" w14:paraId="6EF01FCD" w14:textId="77777777" w:rsidTr="0072281B">
        <w:tc>
          <w:tcPr>
            <w:tcW w:w="9576" w:type="dxa"/>
          </w:tcPr>
          <w:p w14:paraId="57EE4A55" w14:textId="77777777" w:rsidR="00C92B33" w:rsidRPr="00990FC1" w:rsidRDefault="00C92B33" w:rsidP="0072281B">
            <w:pPr>
              <w:rPr>
                <w:b/>
                <w:bCs/>
              </w:rPr>
            </w:pPr>
            <w:r>
              <w:rPr>
                <w:b/>
                <w:bCs/>
              </w:rPr>
              <w:t>Hazus</w:t>
            </w:r>
            <w:r w:rsidRPr="00990FC1">
              <w:rPr>
                <w:b/>
                <w:bCs/>
              </w:rPr>
              <w:t xml:space="preserve"> </w:t>
            </w:r>
            <w:r>
              <w:rPr>
                <w:b/>
                <w:bCs/>
              </w:rPr>
              <w:t>Development Lead</w:t>
            </w:r>
            <w:r w:rsidRPr="00990FC1">
              <w:rPr>
                <w:b/>
                <w:bCs/>
              </w:rPr>
              <w:t>:</w:t>
            </w:r>
            <w:r>
              <w:rPr>
                <w:b/>
                <w:bCs/>
              </w:rPr>
              <w:t xml:space="preserve"> Nikolay Todorov</w:t>
            </w:r>
          </w:p>
          <w:p w14:paraId="6BA6895A" w14:textId="77777777" w:rsidR="00C92B33" w:rsidRPr="00990FC1" w:rsidRDefault="00C92B33" w:rsidP="0072281B">
            <w:pPr>
              <w:rPr>
                <w:b/>
                <w:bCs/>
              </w:rPr>
            </w:pPr>
          </w:p>
        </w:tc>
      </w:tr>
      <w:tr w:rsidR="00634709" w14:paraId="579EE8F0" w14:textId="77777777" w:rsidTr="00990FC1">
        <w:tc>
          <w:tcPr>
            <w:tcW w:w="9576" w:type="dxa"/>
          </w:tcPr>
          <w:p w14:paraId="56F86063" w14:textId="6620F458" w:rsidR="00634709" w:rsidRPr="00990FC1" w:rsidRDefault="006E00B5" w:rsidP="004A68F6">
            <w:pPr>
              <w:rPr>
                <w:b/>
                <w:bCs/>
              </w:rPr>
            </w:pPr>
            <w:r>
              <w:rPr>
                <w:b/>
                <w:bCs/>
              </w:rPr>
              <w:t>Hazus</w:t>
            </w:r>
            <w:r w:rsidR="00634709" w:rsidRPr="00990FC1">
              <w:rPr>
                <w:b/>
                <w:bCs/>
              </w:rPr>
              <w:t xml:space="preserve"> </w:t>
            </w:r>
            <w:r w:rsidR="00581B35">
              <w:rPr>
                <w:b/>
                <w:bCs/>
              </w:rPr>
              <w:t xml:space="preserve">Senior </w:t>
            </w:r>
            <w:r>
              <w:rPr>
                <w:b/>
                <w:bCs/>
              </w:rPr>
              <w:t>Develop</w:t>
            </w:r>
            <w:r w:rsidR="00C92B33">
              <w:rPr>
                <w:b/>
                <w:bCs/>
              </w:rPr>
              <w:t>er</w:t>
            </w:r>
            <w:r w:rsidR="00634709" w:rsidRPr="00990FC1">
              <w:rPr>
                <w:b/>
                <w:bCs/>
              </w:rPr>
              <w:t>:</w:t>
            </w:r>
            <w:r w:rsidR="00C84274">
              <w:rPr>
                <w:b/>
                <w:bCs/>
              </w:rPr>
              <w:t xml:space="preserve"> </w:t>
            </w:r>
            <w:r w:rsidR="00C92B33">
              <w:rPr>
                <w:b/>
                <w:bCs/>
              </w:rPr>
              <w:t>Ujvala Sharma</w:t>
            </w:r>
          </w:p>
          <w:p w14:paraId="11968CA9" w14:textId="77777777" w:rsidR="00634709" w:rsidRPr="00990FC1" w:rsidRDefault="00634709" w:rsidP="004A68F6">
            <w:pPr>
              <w:rPr>
                <w:b/>
                <w:bCs/>
              </w:rPr>
            </w:pPr>
          </w:p>
        </w:tc>
      </w:tr>
    </w:tbl>
    <w:p w14:paraId="629764B8" w14:textId="11085A16" w:rsidR="00862732" w:rsidRDefault="00552740" w:rsidP="00C92B33">
      <w:pPr>
        <w:pStyle w:val="Heading1"/>
      </w:pPr>
      <w:bookmarkStart w:id="13" w:name="_Toc20399745"/>
      <w:bookmarkEnd w:id="7"/>
      <w:bookmarkEnd w:id="8"/>
      <w:bookmarkEnd w:id="11"/>
      <w:bookmarkEnd w:id="12"/>
      <w:r>
        <w:t>D</w:t>
      </w:r>
      <w:r w:rsidR="009C7E1C">
        <w:t>ESCRIPTION</w:t>
      </w:r>
      <w:r w:rsidR="00325C9D">
        <w:t xml:space="preserve"> OF CHANGE REQUEST</w:t>
      </w:r>
      <w:r w:rsidR="00C92B33">
        <w:t xml:space="preserve"> SCOPE</w:t>
      </w:r>
      <w:bookmarkEnd w:id="13"/>
      <w:r w:rsidR="009C7E1C">
        <w:t xml:space="preserve"> </w:t>
      </w:r>
    </w:p>
    <w:p w14:paraId="0D4EB613" w14:textId="7F5B3010" w:rsidR="00C92B33" w:rsidRDefault="00C92B33" w:rsidP="00581B35">
      <w:pPr>
        <w:tabs>
          <w:tab w:val="num" w:pos="1890"/>
        </w:tabs>
        <w:ind w:left="432"/>
      </w:pPr>
      <w:r>
        <w:t>1.</w:t>
      </w:r>
      <w:r w:rsidR="00581B35">
        <w:t xml:space="preserve"> </w:t>
      </w:r>
      <w:r>
        <w:t>Create an open source tool for loss estimation from hurricane winds at the structure level. (HUSAT)</w:t>
      </w:r>
    </w:p>
    <w:p w14:paraId="64FFCCBF" w14:textId="2424D70B" w:rsidR="008410BF" w:rsidRDefault="00C92B33" w:rsidP="00581B35">
      <w:pPr>
        <w:tabs>
          <w:tab w:val="num" w:pos="1890"/>
        </w:tabs>
        <w:ind w:left="432"/>
      </w:pPr>
      <w:r>
        <w:t>2.</w:t>
      </w:r>
      <w:r w:rsidR="00581B35">
        <w:t xml:space="preserve"> </w:t>
      </w:r>
      <w:r>
        <w:t>Create an open source pre-processing tool that will help the user assign required terrain and wind building type IDs to the input data (structures) that are required to calculate losses</w:t>
      </w:r>
      <w:r w:rsidR="008410BF">
        <w:t>.</w:t>
      </w:r>
    </w:p>
    <w:p w14:paraId="445E966D" w14:textId="77777777" w:rsidR="008410BF" w:rsidRDefault="008410BF" w:rsidP="00003CC5">
      <w:pPr>
        <w:tabs>
          <w:tab w:val="num" w:pos="1890"/>
        </w:tabs>
      </w:pPr>
      <w:r>
        <w:t xml:space="preserve">  </w:t>
      </w:r>
    </w:p>
    <w:p w14:paraId="7BBDA1AB" w14:textId="77777777" w:rsidR="00E83576" w:rsidRDefault="008410BF" w:rsidP="0035175E">
      <w:pPr>
        <w:tabs>
          <w:tab w:val="num" w:pos="1890"/>
        </w:tabs>
      </w:pPr>
      <w:r>
        <w:t xml:space="preserve"> </w:t>
      </w:r>
    </w:p>
    <w:p w14:paraId="34F027AA" w14:textId="7CBFCEC5" w:rsidR="00862732" w:rsidRDefault="00C92B33" w:rsidP="00C92B33">
      <w:pPr>
        <w:pStyle w:val="Heading1"/>
      </w:pPr>
      <w:bookmarkStart w:id="14" w:name="_Toc20399746"/>
      <w:r>
        <w:t>REQUIREMENTS</w:t>
      </w:r>
      <w:bookmarkEnd w:id="14"/>
    </w:p>
    <w:p w14:paraId="67BBF32B" w14:textId="77777777" w:rsidR="00C92B33" w:rsidRDefault="00C92B33" w:rsidP="00C92B33">
      <w:pPr>
        <w:tabs>
          <w:tab w:val="num" w:pos="1890"/>
        </w:tabs>
      </w:pPr>
      <w:r>
        <w:t>Detailed Requirements</w:t>
      </w:r>
    </w:p>
    <w:p w14:paraId="306CA81E" w14:textId="0EFD6025" w:rsidR="00C92B33" w:rsidRDefault="00C92B33" w:rsidP="00AD6D36">
      <w:pPr>
        <w:pStyle w:val="ListParagraph"/>
        <w:numPr>
          <w:ilvl w:val="0"/>
          <w:numId w:val="18"/>
        </w:numPr>
        <w:tabs>
          <w:tab w:val="num" w:pos="1890"/>
        </w:tabs>
      </w:pPr>
      <w:r>
        <w:t>HUSAT – Input data collection: The following are the inventory input data that are required from the user:</w:t>
      </w:r>
    </w:p>
    <w:tbl>
      <w:tblPr>
        <w:tblStyle w:val="TableGrid"/>
        <w:tblW w:w="0" w:type="auto"/>
        <w:tblInd w:w="360" w:type="dxa"/>
        <w:tblLook w:val="04A0" w:firstRow="1" w:lastRow="0" w:firstColumn="1" w:lastColumn="0" w:noHBand="0" w:noVBand="1"/>
      </w:tblPr>
      <w:tblGrid>
        <w:gridCol w:w="4183"/>
        <w:gridCol w:w="4173"/>
      </w:tblGrid>
      <w:tr w:rsidR="00D114A6" w:rsidRPr="00220BFC" w14:paraId="0475D15D" w14:textId="77777777" w:rsidTr="0072281B">
        <w:tc>
          <w:tcPr>
            <w:tcW w:w="4183" w:type="dxa"/>
            <w:shd w:val="clear" w:color="auto" w:fill="FFFF00"/>
          </w:tcPr>
          <w:p w14:paraId="090FACD1" w14:textId="77777777" w:rsidR="00D114A6" w:rsidRPr="00220BFC" w:rsidRDefault="00D114A6" w:rsidP="0072281B">
            <w:pPr>
              <w:jc w:val="center"/>
              <w:rPr>
                <w:rFonts w:ascii="Tahoma" w:hAnsi="Tahoma" w:cs="Tahoma"/>
                <w:b/>
                <w:bCs/>
                <w:sz w:val="22"/>
                <w:szCs w:val="22"/>
              </w:rPr>
            </w:pPr>
            <w:r w:rsidRPr="00220BFC">
              <w:rPr>
                <w:rFonts w:ascii="Tahoma" w:hAnsi="Tahoma" w:cs="Tahoma"/>
                <w:b/>
                <w:bCs/>
                <w:sz w:val="22"/>
                <w:szCs w:val="22"/>
              </w:rPr>
              <w:t>Field Name</w:t>
            </w:r>
          </w:p>
        </w:tc>
        <w:tc>
          <w:tcPr>
            <w:tcW w:w="4173" w:type="dxa"/>
            <w:shd w:val="clear" w:color="auto" w:fill="FFFF00"/>
          </w:tcPr>
          <w:p w14:paraId="3965763D" w14:textId="77777777" w:rsidR="00D114A6" w:rsidRPr="00220BFC" w:rsidRDefault="00D114A6" w:rsidP="0072281B">
            <w:pPr>
              <w:jc w:val="center"/>
              <w:rPr>
                <w:rFonts w:ascii="Tahoma" w:hAnsi="Tahoma" w:cs="Tahoma"/>
                <w:b/>
                <w:bCs/>
                <w:sz w:val="22"/>
                <w:szCs w:val="22"/>
              </w:rPr>
            </w:pPr>
            <w:r w:rsidRPr="00220BFC">
              <w:rPr>
                <w:rFonts w:ascii="Tahoma" w:hAnsi="Tahoma" w:cs="Tahoma"/>
                <w:b/>
                <w:bCs/>
                <w:sz w:val="22"/>
                <w:szCs w:val="22"/>
              </w:rPr>
              <w:t>Data Type</w:t>
            </w:r>
          </w:p>
        </w:tc>
      </w:tr>
      <w:tr w:rsidR="00D114A6" w14:paraId="00060AD0" w14:textId="77777777" w:rsidTr="0072281B">
        <w:tc>
          <w:tcPr>
            <w:tcW w:w="4183" w:type="dxa"/>
          </w:tcPr>
          <w:p w14:paraId="36ED9009" w14:textId="77777777" w:rsidR="00D114A6" w:rsidRDefault="00D114A6" w:rsidP="0072281B">
            <w:pPr>
              <w:rPr>
                <w:rFonts w:ascii="Tahoma" w:hAnsi="Tahoma" w:cs="Tahoma"/>
                <w:sz w:val="22"/>
                <w:szCs w:val="22"/>
              </w:rPr>
            </w:pPr>
            <w:r w:rsidRPr="005D697A">
              <w:rPr>
                <w:rFonts w:ascii="Tahoma" w:hAnsi="Tahoma" w:cs="Tahoma"/>
                <w:color w:val="000000" w:themeColor="text1"/>
                <w:sz w:val="22"/>
                <w:szCs w:val="22"/>
              </w:rPr>
              <w:t>Longitude</w:t>
            </w:r>
          </w:p>
        </w:tc>
        <w:tc>
          <w:tcPr>
            <w:tcW w:w="4173" w:type="dxa"/>
          </w:tcPr>
          <w:p w14:paraId="52BB8C66" w14:textId="77777777" w:rsidR="00D114A6" w:rsidRDefault="00D114A6" w:rsidP="0072281B">
            <w:pPr>
              <w:rPr>
                <w:rFonts w:ascii="Tahoma" w:hAnsi="Tahoma" w:cs="Tahoma"/>
                <w:sz w:val="22"/>
                <w:szCs w:val="22"/>
              </w:rPr>
            </w:pPr>
            <w:r>
              <w:rPr>
                <w:rFonts w:ascii="Tahoma" w:hAnsi="Tahoma" w:cs="Tahoma"/>
                <w:sz w:val="22"/>
                <w:szCs w:val="22"/>
              </w:rPr>
              <w:t>Decimal</w:t>
            </w:r>
          </w:p>
        </w:tc>
      </w:tr>
      <w:tr w:rsidR="00D114A6" w14:paraId="6492FBF7" w14:textId="77777777" w:rsidTr="0072281B">
        <w:tc>
          <w:tcPr>
            <w:tcW w:w="4183" w:type="dxa"/>
          </w:tcPr>
          <w:p w14:paraId="02D9744E" w14:textId="77777777" w:rsidR="00D114A6" w:rsidRDefault="00D114A6" w:rsidP="0072281B">
            <w:pPr>
              <w:rPr>
                <w:rFonts w:ascii="Tahoma" w:hAnsi="Tahoma" w:cs="Tahoma"/>
                <w:sz w:val="22"/>
                <w:szCs w:val="22"/>
              </w:rPr>
            </w:pPr>
            <w:r>
              <w:rPr>
                <w:rFonts w:ascii="Tahoma" w:hAnsi="Tahoma" w:cs="Tahoma"/>
                <w:sz w:val="22"/>
                <w:szCs w:val="22"/>
              </w:rPr>
              <w:t>Latitude</w:t>
            </w:r>
          </w:p>
        </w:tc>
        <w:tc>
          <w:tcPr>
            <w:tcW w:w="4173" w:type="dxa"/>
          </w:tcPr>
          <w:p w14:paraId="6B4F844A" w14:textId="77777777" w:rsidR="00D114A6" w:rsidRDefault="00D114A6" w:rsidP="0072281B">
            <w:pPr>
              <w:rPr>
                <w:rFonts w:ascii="Tahoma" w:hAnsi="Tahoma" w:cs="Tahoma"/>
                <w:sz w:val="22"/>
                <w:szCs w:val="22"/>
              </w:rPr>
            </w:pPr>
            <w:r>
              <w:rPr>
                <w:rFonts w:ascii="Tahoma" w:hAnsi="Tahoma" w:cs="Tahoma"/>
                <w:sz w:val="22"/>
                <w:szCs w:val="22"/>
              </w:rPr>
              <w:t>Decimal</w:t>
            </w:r>
          </w:p>
        </w:tc>
      </w:tr>
      <w:tr w:rsidR="00D114A6" w14:paraId="206EA76F" w14:textId="77777777" w:rsidTr="0072281B">
        <w:tc>
          <w:tcPr>
            <w:tcW w:w="4183" w:type="dxa"/>
          </w:tcPr>
          <w:p w14:paraId="75D92EE2" w14:textId="77777777" w:rsidR="00D114A6" w:rsidRPr="007A01AF" w:rsidRDefault="00D114A6" w:rsidP="0072281B">
            <w:pPr>
              <w:rPr>
                <w:rFonts w:ascii="Tahoma" w:hAnsi="Tahoma" w:cs="Tahoma"/>
                <w:sz w:val="22"/>
                <w:szCs w:val="22"/>
                <w:highlight w:val="yellow"/>
              </w:rPr>
            </w:pPr>
            <w:r w:rsidRPr="007A01AF">
              <w:rPr>
                <w:rFonts w:ascii="Tahoma" w:hAnsi="Tahoma" w:cs="Tahoma"/>
                <w:sz w:val="22"/>
                <w:szCs w:val="22"/>
                <w:highlight w:val="yellow"/>
              </w:rPr>
              <w:t>Specific Occupancy (</w:t>
            </w:r>
            <w:proofErr w:type="spellStart"/>
            <w:r w:rsidRPr="007A01AF">
              <w:rPr>
                <w:rFonts w:ascii="Tahoma" w:hAnsi="Tahoma" w:cs="Tahoma"/>
                <w:sz w:val="22"/>
                <w:szCs w:val="22"/>
                <w:highlight w:val="yellow"/>
              </w:rPr>
              <w:t>SOCType</w:t>
            </w:r>
            <w:proofErr w:type="spellEnd"/>
            <w:r w:rsidRPr="007A01AF">
              <w:rPr>
                <w:rFonts w:ascii="Tahoma" w:hAnsi="Tahoma" w:cs="Tahoma"/>
                <w:sz w:val="22"/>
                <w:szCs w:val="22"/>
                <w:highlight w:val="yellow"/>
              </w:rPr>
              <w:t>)</w:t>
            </w:r>
          </w:p>
        </w:tc>
        <w:tc>
          <w:tcPr>
            <w:tcW w:w="4173" w:type="dxa"/>
          </w:tcPr>
          <w:p w14:paraId="27E8937B" w14:textId="4D63E3F3" w:rsidR="00D114A6" w:rsidRPr="007A01AF" w:rsidRDefault="009E7F46" w:rsidP="0072281B">
            <w:pPr>
              <w:rPr>
                <w:rFonts w:ascii="Tahoma" w:hAnsi="Tahoma" w:cs="Tahoma"/>
                <w:sz w:val="22"/>
                <w:szCs w:val="22"/>
                <w:highlight w:val="yellow"/>
              </w:rPr>
            </w:pPr>
            <w:proofErr w:type="gramStart"/>
            <w:r w:rsidRPr="007A01AF">
              <w:rPr>
                <w:rFonts w:ascii="Tahoma" w:hAnsi="Tahoma" w:cs="Tahoma"/>
                <w:sz w:val="22"/>
                <w:szCs w:val="22"/>
                <w:highlight w:val="yellow"/>
              </w:rPr>
              <w:t>V</w:t>
            </w:r>
            <w:r w:rsidR="00D114A6" w:rsidRPr="007A01AF">
              <w:rPr>
                <w:rFonts w:ascii="Tahoma" w:hAnsi="Tahoma" w:cs="Tahoma"/>
                <w:sz w:val="22"/>
                <w:szCs w:val="22"/>
                <w:highlight w:val="yellow"/>
              </w:rPr>
              <w:t>archar</w:t>
            </w:r>
            <w:ins w:id="15" w:author="Nikolay Todorov" w:date="2019-09-26T13:09:00Z">
              <w:r>
                <w:rPr>
                  <w:rFonts w:ascii="Tahoma" w:hAnsi="Tahoma" w:cs="Tahoma"/>
                  <w:sz w:val="22"/>
                  <w:szCs w:val="22"/>
                  <w:highlight w:val="yellow"/>
                </w:rPr>
                <w:t>(</w:t>
              </w:r>
              <w:proofErr w:type="gramEnd"/>
              <w:r>
                <w:rPr>
                  <w:rFonts w:ascii="Tahoma" w:hAnsi="Tahoma" w:cs="Tahoma"/>
                  <w:sz w:val="22"/>
                  <w:szCs w:val="22"/>
                  <w:highlight w:val="yellow"/>
                </w:rPr>
                <w:t>5)</w:t>
              </w:r>
            </w:ins>
          </w:p>
        </w:tc>
      </w:tr>
      <w:tr w:rsidR="00D114A6" w14:paraId="00B78353" w14:textId="77777777" w:rsidTr="0072281B">
        <w:tc>
          <w:tcPr>
            <w:tcW w:w="4183" w:type="dxa"/>
          </w:tcPr>
          <w:p w14:paraId="501A0751" w14:textId="77777777" w:rsidR="00D114A6" w:rsidRDefault="00D114A6" w:rsidP="0072281B">
            <w:pPr>
              <w:rPr>
                <w:rFonts w:ascii="Tahoma" w:hAnsi="Tahoma" w:cs="Tahoma"/>
                <w:sz w:val="22"/>
                <w:szCs w:val="22"/>
              </w:rPr>
            </w:pPr>
            <w:r>
              <w:rPr>
                <w:rFonts w:ascii="Tahoma" w:hAnsi="Tahoma" w:cs="Tahoma"/>
                <w:sz w:val="22"/>
                <w:szCs w:val="22"/>
              </w:rPr>
              <w:t>Building Area (</w:t>
            </w:r>
            <w:proofErr w:type="spellStart"/>
            <w:r>
              <w:rPr>
                <w:rFonts w:ascii="Tahoma" w:hAnsi="Tahoma" w:cs="Tahoma"/>
                <w:sz w:val="22"/>
                <w:szCs w:val="22"/>
              </w:rPr>
              <w:t>Sq.ft</w:t>
            </w:r>
            <w:proofErr w:type="spellEnd"/>
            <w:r>
              <w:rPr>
                <w:rFonts w:ascii="Tahoma" w:hAnsi="Tahoma" w:cs="Tahoma"/>
                <w:sz w:val="22"/>
                <w:szCs w:val="22"/>
              </w:rPr>
              <w:t>.)</w:t>
            </w:r>
          </w:p>
        </w:tc>
        <w:tc>
          <w:tcPr>
            <w:tcW w:w="4173" w:type="dxa"/>
          </w:tcPr>
          <w:p w14:paraId="11979EE5" w14:textId="77777777" w:rsidR="00D114A6" w:rsidRDefault="00D114A6" w:rsidP="0072281B">
            <w:pPr>
              <w:rPr>
                <w:rFonts w:ascii="Tahoma" w:hAnsi="Tahoma" w:cs="Tahoma"/>
                <w:sz w:val="22"/>
                <w:szCs w:val="22"/>
              </w:rPr>
            </w:pPr>
            <w:r>
              <w:rPr>
                <w:rFonts w:ascii="Tahoma" w:hAnsi="Tahoma" w:cs="Tahoma"/>
                <w:sz w:val="22"/>
                <w:szCs w:val="22"/>
              </w:rPr>
              <w:t>Decimal</w:t>
            </w:r>
          </w:p>
        </w:tc>
      </w:tr>
      <w:tr w:rsidR="00D114A6" w14:paraId="511C0727" w14:textId="77777777" w:rsidTr="0072281B">
        <w:tc>
          <w:tcPr>
            <w:tcW w:w="4183" w:type="dxa"/>
          </w:tcPr>
          <w:p w14:paraId="1B35A93F" w14:textId="77777777" w:rsidR="00D114A6" w:rsidRDefault="00D114A6" w:rsidP="0072281B">
            <w:pPr>
              <w:rPr>
                <w:rFonts w:ascii="Tahoma" w:hAnsi="Tahoma" w:cs="Tahoma"/>
                <w:sz w:val="22"/>
                <w:szCs w:val="22"/>
              </w:rPr>
            </w:pPr>
            <w:r>
              <w:rPr>
                <w:rFonts w:ascii="Tahoma" w:hAnsi="Tahoma" w:cs="Tahoma"/>
                <w:sz w:val="22"/>
                <w:szCs w:val="22"/>
              </w:rPr>
              <w:t>Building Value (USD)</w:t>
            </w:r>
          </w:p>
        </w:tc>
        <w:tc>
          <w:tcPr>
            <w:tcW w:w="4173" w:type="dxa"/>
          </w:tcPr>
          <w:p w14:paraId="74AAA229" w14:textId="77777777" w:rsidR="00D114A6" w:rsidRDefault="00D114A6" w:rsidP="0072281B">
            <w:pPr>
              <w:rPr>
                <w:rFonts w:ascii="Tahoma" w:hAnsi="Tahoma" w:cs="Tahoma"/>
                <w:sz w:val="22"/>
                <w:szCs w:val="22"/>
              </w:rPr>
            </w:pPr>
            <w:r>
              <w:rPr>
                <w:rFonts w:ascii="Tahoma" w:hAnsi="Tahoma" w:cs="Tahoma"/>
                <w:sz w:val="22"/>
                <w:szCs w:val="22"/>
              </w:rPr>
              <w:t>Decimal</w:t>
            </w:r>
          </w:p>
        </w:tc>
      </w:tr>
      <w:tr w:rsidR="00D114A6" w14:paraId="00950BBA" w14:textId="77777777" w:rsidTr="0072281B">
        <w:tc>
          <w:tcPr>
            <w:tcW w:w="4183" w:type="dxa"/>
          </w:tcPr>
          <w:p w14:paraId="3B4B35F7" w14:textId="77777777" w:rsidR="00D114A6" w:rsidRDefault="00D114A6" w:rsidP="0072281B">
            <w:pPr>
              <w:rPr>
                <w:rFonts w:ascii="Tahoma" w:hAnsi="Tahoma" w:cs="Tahoma"/>
                <w:sz w:val="22"/>
                <w:szCs w:val="22"/>
              </w:rPr>
            </w:pPr>
            <w:r>
              <w:rPr>
                <w:rFonts w:ascii="Tahoma" w:hAnsi="Tahoma" w:cs="Tahoma"/>
                <w:sz w:val="22"/>
                <w:szCs w:val="22"/>
              </w:rPr>
              <w:t>Content Value (USD)</w:t>
            </w:r>
          </w:p>
        </w:tc>
        <w:tc>
          <w:tcPr>
            <w:tcW w:w="4173" w:type="dxa"/>
          </w:tcPr>
          <w:p w14:paraId="4F62138E" w14:textId="77777777" w:rsidR="00D114A6" w:rsidRDefault="00D114A6" w:rsidP="0072281B">
            <w:pPr>
              <w:rPr>
                <w:rFonts w:ascii="Tahoma" w:hAnsi="Tahoma" w:cs="Tahoma"/>
                <w:sz w:val="22"/>
                <w:szCs w:val="22"/>
              </w:rPr>
            </w:pPr>
            <w:r>
              <w:rPr>
                <w:rFonts w:ascii="Tahoma" w:hAnsi="Tahoma" w:cs="Tahoma"/>
                <w:sz w:val="22"/>
                <w:szCs w:val="22"/>
              </w:rPr>
              <w:t>Decimal</w:t>
            </w:r>
          </w:p>
        </w:tc>
      </w:tr>
      <w:tr w:rsidR="00D114A6" w14:paraId="66A06243" w14:textId="77777777" w:rsidTr="0072281B">
        <w:tc>
          <w:tcPr>
            <w:tcW w:w="4183" w:type="dxa"/>
          </w:tcPr>
          <w:p w14:paraId="70EF8994" w14:textId="77777777" w:rsidR="00D114A6" w:rsidRDefault="00D114A6" w:rsidP="0072281B">
            <w:pPr>
              <w:rPr>
                <w:rFonts w:ascii="Tahoma" w:hAnsi="Tahoma" w:cs="Tahoma"/>
                <w:sz w:val="22"/>
                <w:szCs w:val="22"/>
              </w:rPr>
            </w:pPr>
            <w:r>
              <w:rPr>
                <w:rFonts w:ascii="Tahoma" w:hAnsi="Tahoma" w:cs="Tahoma"/>
                <w:sz w:val="22"/>
                <w:szCs w:val="22"/>
              </w:rPr>
              <w:t>HUSBT</w:t>
            </w:r>
          </w:p>
        </w:tc>
        <w:tc>
          <w:tcPr>
            <w:tcW w:w="4173" w:type="dxa"/>
          </w:tcPr>
          <w:p w14:paraId="307DD6A6" w14:textId="0A947F57" w:rsidR="00D114A6" w:rsidRDefault="009E7F46" w:rsidP="0072281B">
            <w:pPr>
              <w:rPr>
                <w:rFonts w:ascii="Tahoma" w:hAnsi="Tahoma" w:cs="Tahoma"/>
                <w:sz w:val="22"/>
                <w:szCs w:val="22"/>
              </w:rPr>
            </w:pPr>
            <w:proofErr w:type="gramStart"/>
            <w:r>
              <w:rPr>
                <w:rFonts w:ascii="Tahoma" w:hAnsi="Tahoma" w:cs="Tahoma"/>
                <w:sz w:val="22"/>
                <w:szCs w:val="22"/>
              </w:rPr>
              <w:t>V</w:t>
            </w:r>
            <w:r w:rsidR="00D114A6">
              <w:rPr>
                <w:rFonts w:ascii="Tahoma" w:hAnsi="Tahoma" w:cs="Tahoma"/>
                <w:sz w:val="22"/>
                <w:szCs w:val="22"/>
              </w:rPr>
              <w:t>archar</w:t>
            </w:r>
            <w:ins w:id="16" w:author="Nikolay Todorov" w:date="2019-09-26T13:09:00Z">
              <w:r>
                <w:rPr>
                  <w:rFonts w:ascii="Tahoma" w:hAnsi="Tahoma" w:cs="Tahoma"/>
                  <w:sz w:val="22"/>
                  <w:szCs w:val="22"/>
                </w:rPr>
                <w:t>(</w:t>
              </w:r>
              <w:proofErr w:type="gramEnd"/>
              <w:r>
                <w:rPr>
                  <w:rFonts w:ascii="Tahoma" w:hAnsi="Tahoma" w:cs="Tahoma"/>
                  <w:sz w:val="22"/>
                  <w:szCs w:val="22"/>
                </w:rPr>
                <w:t>5)</w:t>
              </w:r>
            </w:ins>
          </w:p>
        </w:tc>
      </w:tr>
    </w:tbl>
    <w:p w14:paraId="537A452A" w14:textId="77777777" w:rsidR="00C92B33" w:rsidRDefault="00C92B33" w:rsidP="00C92B33">
      <w:pPr>
        <w:tabs>
          <w:tab w:val="num" w:pos="1890"/>
        </w:tabs>
      </w:pPr>
    </w:p>
    <w:p w14:paraId="3D76B001" w14:textId="3AC31FF1" w:rsidR="00C92B33" w:rsidRDefault="00C92B33" w:rsidP="00581B35">
      <w:pPr>
        <w:tabs>
          <w:tab w:val="num" w:pos="1890"/>
        </w:tabs>
        <w:ind w:left="720"/>
      </w:pPr>
      <w:r>
        <w:lastRenderedPageBreak/>
        <w:t>2.</w:t>
      </w:r>
      <w:r w:rsidR="00581B35">
        <w:t xml:space="preserve"> </w:t>
      </w:r>
      <w:r>
        <w:t xml:space="preserve">The following are inventory input data that can be provided by the user or assigned by the </w:t>
      </w:r>
      <w:ins w:id="17" w:author="Nikolay Todorov" w:date="2019-09-26T13:09:00Z">
        <w:r w:rsidR="009E7F46">
          <w:t>p</w:t>
        </w:r>
      </w:ins>
      <w:del w:id="18" w:author="Nikolay Todorov" w:date="2019-09-26T13:09:00Z">
        <w:r w:rsidDel="009E7F46">
          <w:delText>P</w:delText>
        </w:r>
      </w:del>
      <w:r>
        <w:t xml:space="preserve">re-processing tool – (note that if the user provides </w:t>
      </w:r>
      <w:proofErr w:type="spellStart"/>
      <w:r>
        <w:t>TerrainID</w:t>
      </w:r>
      <w:proofErr w:type="spellEnd"/>
      <w:r>
        <w:t xml:space="preserve"> and Wind Building (</w:t>
      </w:r>
      <w:proofErr w:type="spellStart"/>
      <w:r>
        <w:t>wbID</w:t>
      </w:r>
      <w:proofErr w:type="spellEnd"/>
      <w:r>
        <w:t xml:space="preserve">), this pre-processing step is not required.  </w:t>
      </w:r>
    </w:p>
    <w:p w14:paraId="7770FFCC" w14:textId="77777777" w:rsidR="00FA32BF" w:rsidRDefault="00FA32BF" w:rsidP="00581B35">
      <w:pPr>
        <w:tabs>
          <w:tab w:val="num" w:pos="1890"/>
        </w:tabs>
        <w:ind w:left="720"/>
      </w:pPr>
    </w:p>
    <w:p w14:paraId="0FD945C8" w14:textId="77777777" w:rsidR="00FA32BF" w:rsidRDefault="00C92B33" w:rsidP="00FA32BF">
      <w:pPr>
        <w:tabs>
          <w:tab w:val="num" w:pos="1890"/>
        </w:tabs>
        <w:ind w:left="720"/>
      </w:pPr>
      <w:r>
        <w:t>Terrain ID &amp; Damage function assignment –</w:t>
      </w:r>
    </w:p>
    <w:p w14:paraId="149C4A9F" w14:textId="77777777" w:rsidR="00FA32BF" w:rsidRDefault="00C92B33" w:rsidP="00AD6D36">
      <w:pPr>
        <w:pStyle w:val="ListParagraph"/>
        <w:numPr>
          <w:ilvl w:val="0"/>
          <w:numId w:val="19"/>
        </w:numPr>
        <w:tabs>
          <w:tab w:val="num" w:pos="1890"/>
        </w:tabs>
      </w:pPr>
      <w:r>
        <w:t xml:space="preserve">The Longitude &amp; Latitude of the structure will be joined spatially to the respective state database’s </w:t>
      </w:r>
      <w:proofErr w:type="spellStart"/>
      <w:r>
        <w:t>hz</w:t>
      </w:r>
      <w:del w:id="19" w:author="Nikolay Todorov" w:date="2019-09-26T13:07:00Z">
        <w:r w:rsidDel="009E7F46">
          <w:delText>_</w:delText>
        </w:r>
      </w:del>
      <w:r>
        <w:t>CensusBlock_TIGER</w:t>
      </w:r>
      <w:proofErr w:type="spellEnd"/>
      <w:r>
        <w:t xml:space="preserve"> table to fetch the </w:t>
      </w:r>
      <w:ins w:id="20" w:author="Nikolay Todorov" w:date="2019-09-26T13:08:00Z">
        <w:r w:rsidR="009E7F46">
          <w:t>CensusBlock</w:t>
        </w:r>
      </w:ins>
      <w:del w:id="21" w:author="Nikolay Todorov" w:date="2019-09-26T13:08:00Z">
        <w:r w:rsidDel="009E7F46">
          <w:delText>census block</w:delText>
        </w:r>
      </w:del>
      <w:r>
        <w:t xml:space="preserve"> ID (note this step will be skipped if the user provides </w:t>
      </w:r>
      <w:bookmarkStart w:id="22" w:name="_Hlk20395716"/>
      <w:r>
        <w:t>CensusBlock</w:t>
      </w:r>
      <w:bookmarkEnd w:id="22"/>
      <w:del w:id="23" w:author="Nikolay Todorov" w:date="2019-09-26T13:07:00Z">
        <w:r w:rsidDel="009E7F46">
          <w:delText>ID</w:delText>
        </w:r>
      </w:del>
      <w:r>
        <w:t>).</w:t>
      </w:r>
    </w:p>
    <w:p w14:paraId="4E07A18F" w14:textId="77777777" w:rsidR="00FA32BF" w:rsidRDefault="00C92B33" w:rsidP="00AD6D36">
      <w:pPr>
        <w:pStyle w:val="ListParagraph"/>
        <w:numPr>
          <w:ilvl w:val="0"/>
          <w:numId w:val="19"/>
        </w:numPr>
        <w:tabs>
          <w:tab w:val="num" w:pos="1890"/>
        </w:tabs>
      </w:pPr>
      <w:r>
        <w:t xml:space="preserve">The surface roughness value will be fetched from the </w:t>
      </w:r>
      <w:proofErr w:type="spellStart"/>
      <w:r>
        <w:t>huTerrainB</w:t>
      </w:r>
      <w:proofErr w:type="spellEnd"/>
      <w:r>
        <w:t xml:space="preserve"> table in the respective state database with a join using the </w:t>
      </w:r>
      <w:ins w:id="24" w:author="Nikolay Todorov" w:date="2019-09-26T13:07:00Z">
        <w:r w:rsidR="009E7F46">
          <w:t>CensusBlock</w:t>
        </w:r>
      </w:ins>
      <w:del w:id="25" w:author="Nikolay Todorov" w:date="2019-09-26T13:07:00Z">
        <w:r w:rsidDel="009E7F46">
          <w:delText>census block ID</w:delText>
        </w:r>
      </w:del>
    </w:p>
    <w:p w14:paraId="7C192C49" w14:textId="77777777" w:rsidR="00FA32BF" w:rsidRDefault="00C92B33" w:rsidP="00AD6D36">
      <w:pPr>
        <w:pStyle w:val="ListParagraph"/>
        <w:numPr>
          <w:ilvl w:val="0"/>
          <w:numId w:val="19"/>
        </w:numPr>
        <w:tabs>
          <w:tab w:val="num" w:pos="1890"/>
        </w:tabs>
      </w:pPr>
      <w:r>
        <w:t xml:space="preserve">Based on the surface roughness value obtained in step ii. a terrain ID will be assigned using the </w:t>
      </w:r>
      <w:proofErr w:type="spellStart"/>
      <w:r>
        <w:t>huTerrain</w:t>
      </w:r>
      <w:proofErr w:type="spellEnd"/>
      <w:r>
        <w:t xml:space="preserve"> table under the </w:t>
      </w:r>
      <w:proofErr w:type="spellStart"/>
      <w:r>
        <w:t>syHazus</w:t>
      </w:r>
      <w:proofErr w:type="spellEnd"/>
      <w:r>
        <w:t xml:space="preserve"> database currently in Hazus</w:t>
      </w:r>
    </w:p>
    <w:p w14:paraId="08E07C07" w14:textId="77777777" w:rsidR="00FA32BF" w:rsidRDefault="00C92B33" w:rsidP="00AD6D36">
      <w:pPr>
        <w:pStyle w:val="ListParagraph"/>
        <w:numPr>
          <w:ilvl w:val="0"/>
          <w:numId w:val="19"/>
        </w:numPr>
        <w:tabs>
          <w:tab w:val="num" w:pos="1890"/>
        </w:tabs>
      </w:pPr>
      <w:r>
        <w:t>The HUSBT will be used to assign the Wind Building Id (</w:t>
      </w:r>
      <w:proofErr w:type="spellStart"/>
      <w:r>
        <w:t>wbID</w:t>
      </w:r>
      <w:proofErr w:type="spellEnd"/>
      <w:r>
        <w:t xml:space="preserve">) (if not provided by the user).  The HUSBT will be matched to a selected default </w:t>
      </w:r>
      <w:proofErr w:type="spellStart"/>
      <w:r>
        <w:t>wbID</w:t>
      </w:r>
      <w:proofErr w:type="spellEnd"/>
      <w:r>
        <w:t xml:space="preserve"> provided by a table.</w:t>
      </w:r>
    </w:p>
    <w:p w14:paraId="6F604756" w14:textId="77777777" w:rsidR="00FA32BF" w:rsidRDefault="00C92B33" w:rsidP="00AD6D36">
      <w:pPr>
        <w:pStyle w:val="ListParagraph"/>
        <w:numPr>
          <w:ilvl w:val="0"/>
          <w:numId w:val="19"/>
        </w:numPr>
        <w:tabs>
          <w:tab w:val="num" w:pos="1890"/>
        </w:tabs>
      </w:pPr>
      <w:r>
        <w:t xml:space="preserve">We will use the </w:t>
      </w:r>
      <w:proofErr w:type="spellStart"/>
      <w:r>
        <w:t>wbID</w:t>
      </w:r>
      <w:proofErr w:type="spellEnd"/>
      <w:r>
        <w:t xml:space="preserve">, and Terrain Id to select the damage function </w:t>
      </w:r>
    </w:p>
    <w:p w14:paraId="77F5FDFE" w14:textId="14C2939E" w:rsidR="00C92B33" w:rsidRDefault="00C92B33" w:rsidP="00AD6D36">
      <w:pPr>
        <w:pStyle w:val="ListParagraph"/>
        <w:numPr>
          <w:ilvl w:val="0"/>
          <w:numId w:val="19"/>
        </w:numPr>
        <w:tabs>
          <w:tab w:val="num" w:pos="1890"/>
        </w:tabs>
      </w:pPr>
      <w:r>
        <w:t xml:space="preserve">The tool will eventually be configured to extract the 3 second peak gust windspeed from any </w:t>
      </w:r>
      <w:proofErr w:type="spellStart"/>
      <w:r>
        <w:t>shapefiile</w:t>
      </w:r>
      <w:proofErr w:type="spellEnd"/>
      <w:r>
        <w:t xml:space="preserve"> or table containing </w:t>
      </w:r>
      <w:proofErr w:type="spellStart"/>
      <w:r>
        <w:t>tractIDs</w:t>
      </w:r>
      <w:proofErr w:type="spellEnd"/>
      <w:r>
        <w:t xml:space="preserve"> identified by the user in the hazard data folder.  For this prototype we will incorporate the tract based windspeed for each of the </w:t>
      </w:r>
      <w:r w:rsidR="00FA32BF">
        <w:t>7</w:t>
      </w:r>
      <w:r>
        <w:t xml:space="preserve"> probabilistic return periods from </w:t>
      </w:r>
      <w:proofErr w:type="spellStart"/>
      <w:r>
        <w:t>huHazardMapWindSpeed</w:t>
      </w:r>
      <w:proofErr w:type="spellEnd"/>
      <w:r>
        <w:t xml:space="preserve"> (in the respective state database) lookup and apply the 9 damage types based on </w:t>
      </w:r>
      <w:proofErr w:type="spellStart"/>
      <w:r>
        <w:t>DamLossDescID</w:t>
      </w:r>
      <w:proofErr w:type="spellEnd"/>
      <w:r>
        <w:t>.</w:t>
      </w:r>
    </w:p>
    <w:p w14:paraId="331DE519" w14:textId="77777777" w:rsidR="00C92B33" w:rsidRDefault="00C92B33" w:rsidP="00581B35">
      <w:pPr>
        <w:tabs>
          <w:tab w:val="num" w:pos="1890"/>
        </w:tabs>
        <w:ind w:left="720"/>
      </w:pPr>
    </w:p>
    <w:p w14:paraId="0A9BF9A9" w14:textId="010EF356" w:rsidR="00FA32BF" w:rsidRDefault="00C92B33" w:rsidP="00AD6D36">
      <w:pPr>
        <w:pStyle w:val="ListParagraph"/>
        <w:numPr>
          <w:ilvl w:val="0"/>
          <w:numId w:val="21"/>
        </w:numPr>
        <w:tabs>
          <w:tab w:val="num" w:pos="1890"/>
        </w:tabs>
      </w:pPr>
      <w:r>
        <w:t xml:space="preserve">Other optional fields that will be included as placeholders for future </w:t>
      </w:r>
      <w:del w:id="26" w:author="Nikolay Todorov" w:date="2019-09-26T13:08:00Z">
        <w:r w:rsidDel="009E7F46">
          <w:delText>ehancements</w:delText>
        </w:r>
      </w:del>
      <w:ins w:id="27" w:author="Nikolay Todorov" w:date="2019-09-26T13:08:00Z">
        <w:r w:rsidR="009E7F46">
          <w:t>enhancements</w:t>
        </w:r>
      </w:ins>
      <w:r>
        <w:t xml:space="preserve"> include:</w:t>
      </w:r>
    </w:p>
    <w:p w14:paraId="58456287" w14:textId="77777777" w:rsidR="00FA32BF" w:rsidRDefault="00C92B33" w:rsidP="00AD6D36">
      <w:pPr>
        <w:pStyle w:val="ListParagraph"/>
        <w:numPr>
          <w:ilvl w:val="1"/>
          <w:numId w:val="20"/>
        </w:numPr>
      </w:pPr>
      <w:r>
        <w:t>Year Built</w:t>
      </w:r>
    </w:p>
    <w:p w14:paraId="7546193C" w14:textId="77777777" w:rsidR="00FA32BF" w:rsidRDefault="00C92B33" w:rsidP="00AD6D36">
      <w:pPr>
        <w:pStyle w:val="ListParagraph"/>
        <w:numPr>
          <w:ilvl w:val="1"/>
          <w:numId w:val="20"/>
        </w:numPr>
      </w:pPr>
      <w:r>
        <w:t>Mapping Scheme</w:t>
      </w:r>
    </w:p>
    <w:p w14:paraId="651BD48D" w14:textId="77777777" w:rsidR="00FA32BF" w:rsidRDefault="00C92B33" w:rsidP="00AD6D36">
      <w:pPr>
        <w:pStyle w:val="ListParagraph"/>
        <w:numPr>
          <w:ilvl w:val="1"/>
          <w:numId w:val="20"/>
        </w:numPr>
      </w:pPr>
      <w:proofErr w:type="spellStart"/>
      <w:r>
        <w:t>TopoFactor</w:t>
      </w:r>
      <w:proofErr w:type="spellEnd"/>
    </w:p>
    <w:p w14:paraId="583A23A3" w14:textId="1F10DDDB" w:rsidR="00C92B33" w:rsidRDefault="00C92B33" w:rsidP="00AD6D36">
      <w:pPr>
        <w:pStyle w:val="ListParagraph"/>
        <w:numPr>
          <w:ilvl w:val="1"/>
          <w:numId w:val="20"/>
        </w:numPr>
        <w:tabs>
          <w:tab w:val="num" w:pos="1890"/>
        </w:tabs>
      </w:pPr>
      <w:r>
        <w:t>Comments</w:t>
      </w:r>
    </w:p>
    <w:p w14:paraId="497607F2" w14:textId="77777777" w:rsidR="00C92B33" w:rsidRDefault="00C92B33" w:rsidP="00581B35">
      <w:pPr>
        <w:tabs>
          <w:tab w:val="num" w:pos="1890"/>
        </w:tabs>
        <w:ind w:left="720"/>
      </w:pPr>
    </w:p>
    <w:p w14:paraId="1DE6CED4" w14:textId="51C55BE6" w:rsidR="003C641D" w:rsidRDefault="00C92B33" w:rsidP="00581B35">
      <w:pPr>
        <w:tabs>
          <w:tab w:val="num" w:pos="1890"/>
        </w:tabs>
        <w:ind w:left="720"/>
      </w:pPr>
      <w:r>
        <w:t>4.</w:t>
      </w:r>
      <w:r w:rsidR="00581B35">
        <w:t xml:space="preserve"> </w:t>
      </w:r>
      <w:r>
        <w:t>HUSAT – Loss calculation – The damage values that were fetched in step 2</w:t>
      </w:r>
      <w:r w:rsidR="00581B35">
        <w:t>.</w:t>
      </w:r>
      <w:r>
        <w:t xml:space="preserve">vi will be used to calculate losses in 9 new columns for each wind hazard input appended to the input tables including damage state probabilities, building losses, content losses, loss of use and debris.  An output table will be provided for each wind field input selected by the user.  </w:t>
      </w:r>
    </w:p>
    <w:p w14:paraId="3A994C18" w14:textId="77777777" w:rsidR="00ED42B9" w:rsidRDefault="00ED42B9" w:rsidP="00581B35">
      <w:pPr>
        <w:ind w:left="720"/>
      </w:pPr>
      <w:bookmarkStart w:id="28" w:name="_Hlk526098633"/>
      <w:r>
        <w:br w:type="page"/>
      </w:r>
    </w:p>
    <w:p w14:paraId="18C0D6DA" w14:textId="77777777" w:rsidR="00AF5E0A" w:rsidRDefault="00AF5E0A" w:rsidP="00D114A6">
      <w:pPr>
        <w:pStyle w:val="Heading1"/>
      </w:pPr>
      <w:bookmarkStart w:id="29" w:name="_Toc20399747"/>
      <w:bookmarkEnd w:id="28"/>
      <w:r>
        <w:lastRenderedPageBreak/>
        <w:t>F</w:t>
      </w:r>
      <w:r w:rsidR="00E43C25">
        <w:t>UTURE CONSIDERATIONS</w:t>
      </w:r>
      <w:bookmarkEnd w:id="29"/>
    </w:p>
    <w:p w14:paraId="0405C6D0" w14:textId="5D9CF174" w:rsidR="00D114A6" w:rsidRPr="00C86D82" w:rsidRDefault="00D114A6" w:rsidP="00C86D82">
      <w:pPr>
        <w:pStyle w:val="Heading2"/>
      </w:pPr>
      <w:bookmarkStart w:id="30" w:name="_Toc20399748"/>
      <w:r w:rsidRPr="00D114A6">
        <w:t>Add additional characteristics</w:t>
      </w:r>
      <w:bookmarkEnd w:id="30"/>
    </w:p>
    <w:p w14:paraId="6CA8C23F" w14:textId="163983EE" w:rsidR="00D114A6" w:rsidRPr="00C86D82" w:rsidRDefault="00D114A6" w:rsidP="00AD6D36">
      <w:pPr>
        <w:pStyle w:val="ListParagraph"/>
        <w:numPr>
          <w:ilvl w:val="0"/>
          <w:numId w:val="14"/>
        </w:numPr>
        <w:rPr>
          <w:b/>
          <w:bCs/>
          <w:iCs/>
        </w:rPr>
      </w:pPr>
      <w:r w:rsidRPr="00D114A6">
        <w:t>Wind Building Characteristics: allow, yes (1), no(0) or NA (not applicable), for each characteristic - full incorporation of wind building characteristics (details in the related documents section) in data prep – The wind building Id (</w:t>
      </w:r>
      <w:proofErr w:type="spellStart"/>
      <w:r w:rsidRPr="00D114A6">
        <w:t>wbID</w:t>
      </w:r>
      <w:proofErr w:type="spellEnd"/>
      <w:r w:rsidRPr="00D114A6">
        <w:t>) will be assigned based on the wind building characteristics chosen via the UI based on an algorithm for choosing the correct combination.</w:t>
      </w:r>
    </w:p>
    <w:p w14:paraId="2130DCEE" w14:textId="75D3AC20" w:rsidR="00D114A6" w:rsidRPr="00C86D82" w:rsidRDefault="00D114A6" w:rsidP="00AD6D36">
      <w:pPr>
        <w:pStyle w:val="ListParagraph"/>
        <w:numPr>
          <w:ilvl w:val="0"/>
          <w:numId w:val="14"/>
        </w:numPr>
        <w:rPr>
          <w:b/>
          <w:bCs/>
          <w:iCs/>
        </w:rPr>
      </w:pPr>
      <w:r w:rsidRPr="00D114A6">
        <w:t>Topo speedup values for HI, PR, USVI – will recalculate the windspeeds before calculating losses</w:t>
      </w:r>
    </w:p>
    <w:p w14:paraId="6A985B9E" w14:textId="60A2FDDF" w:rsidR="00D114A6" w:rsidRPr="00C86D82" w:rsidRDefault="00D114A6" w:rsidP="00AD6D36">
      <w:pPr>
        <w:pStyle w:val="ListParagraph"/>
        <w:numPr>
          <w:ilvl w:val="0"/>
          <w:numId w:val="14"/>
        </w:numPr>
        <w:rPr>
          <w:b/>
          <w:bCs/>
          <w:iCs/>
        </w:rPr>
      </w:pPr>
      <w:r w:rsidRPr="00D114A6">
        <w:t>EF building types and damage functions</w:t>
      </w:r>
    </w:p>
    <w:p w14:paraId="78F66881" w14:textId="760A987D" w:rsidR="00D114A6" w:rsidRPr="00C86D82" w:rsidRDefault="00D114A6" w:rsidP="00AD6D36">
      <w:pPr>
        <w:pStyle w:val="ListParagraph"/>
        <w:numPr>
          <w:ilvl w:val="0"/>
          <w:numId w:val="14"/>
        </w:numPr>
        <w:rPr>
          <w:b/>
          <w:bCs/>
          <w:iCs/>
        </w:rPr>
      </w:pPr>
      <w:r w:rsidRPr="00D114A6">
        <w:t>Incorporate Tree blowdown in losses</w:t>
      </w:r>
    </w:p>
    <w:p w14:paraId="20141D38" w14:textId="68E7DA36" w:rsidR="00D114A6" w:rsidRPr="00C86D82" w:rsidRDefault="00D114A6" w:rsidP="00C86D82">
      <w:pPr>
        <w:pStyle w:val="Heading2"/>
      </w:pPr>
      <w:bookmarkStart w:id="31" w:name="_Toc20399749"/>
      <w:r w:rsidRPr="00D114A6">
        <w:t>Accurate damage state probability values</w:t>
      </w:r>
      <w:bookmarkEnd w:id="31"/>
    </w:p>
    <w:p w14:paraId="3EB1A6AA" w14:textId="2BDE3740" w:rsidR="00D114A6" w:rsidRPr="00C86D82" w:rsidRDefault="00D114A6" w:rsidP="00AD6D36">
      <w:pPr>
        <w:pStyle w:val="ListParagraph"/>
        <w:numPr>
          <w:ilvl w:val="0"/>
          <w:numId w:val="15"/>
        </w:numPr>
        <w:rPr>
          <w:b/>
          <w:bCs/>
          <w:iCs/>
        </w:rPr>
      </w:pPr>
      <w:r w:rsidRPr="00D114A6">
        <w:t>We can interpolate the value for the damage state probability by using the two values depending on the windspeed values (upper and lower bounds) (e.g. wind speed of 103 will interpolate the damage state between 100 and 105, rather than choose the closest value (105))</w:t>
      </w:r>
    </w:p>
    <w:p w14:paraId="40539FE0" w14:textId="5BD3EB7D" w:rsidR="00D114A6" w:rsidRPr="00C86D82" w:rsidRDefault="00D114A6" w:rsidP="00AD6D36">
      <w:pPr>
        <w:pStyle w:val="ListParagraph"/>
        <w:numPr>
          <w:ilvl w:val="0"/>
          <w:numId w:val="15"/>
        </w:numPr>
        <w:rPr>
          <w:b/>
          <w:bCs/>
          <w:iCs/>
        </w:rPr>
      </w:pPr>
      <w:r w:rsidRPr="00D114A6">
        <w:t>Loss estimation for other wind-field formats (raster)</w:t>
      </w:r>
    </w:p>
    <w:p w14:paraId="0AAAF8D1" w14:textId="77777777" w:rsidR="00285C61" w:rsidRDefault="00285C61" w:rsidP="00D114A6">
      <w:pPr>
        <w:pStyle w:val="Heading1"/>
      </w:pPr>
      <w:bookmarkStart w:id="32" w:name="_Toc20399750"/>
      <w:r>
        <w:t>ASSUMPTIONS &amp; DEPENDENCIES</w:t>
      </w:r>
      <w:bookmarkEnd w:id="32"/>
    </w:p>
    <w:p w14:paraId="068C3BB4" w14:textId="21AB391D" w:rsidR="00D114A6" w:rsidRDefault="00D114A6" w:rsidP="00C86D82">
      <w:pPr>
        <w:pStyle w:val="Heading2"/>
      </w:pPr>
      <w:bookmarkStart w:id="33" w:name="_Toc20399751"/>
      <w:r>
        <w:t>Damage Results</w:t>
      </w:r>
      <w:bookmarkEnd w:id="33"/>
    </w:p>
    <w:p w14:paraId="4CDB28AE" w14:textId="5D1829BF" w:rsidR="00D114A6" w:rsidRDefault="00D114A6" w:rsidP="00AD6D36">
      <w:pPr>
        <w:pStyle w:val="ListParagraph"/>
        <w:numPr>
          <w:ilvl w:val="0"/>
          <w:numId w:val="16"/>
        </w:numPr>
      </w:pPr>
      <w:r>
        <w:t xml:space="preserve">The wind speed fetched from the user provided wind-field folder (defaults from </w:t>
      </w:r>
      <w:proofErr w:type="spellStart"/>
      <w:r>
        <w:t>huHazardMapWindSpeed</w:t>
      </w:r>
      <w:proofErr w:type="spellEnd"/>
      <w:r>
        <w:t xml:space="preserve"> will be provided) may or may not match exactly to the 5 mph increment wind speed categories in the damage function library. Therefore, we will use the damage state probability by using the windspeed category closest based on the 5 mph increments to the fetched windspeed value.  (note we plan in the future may work on a way toto interpolate between the two values to apply more accurate damages)</w:t>
      </w:r>
    </w:p>
    <w:tbl>
      <w:tblPr>
        <w:tblW w:w="952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7974"/>
      </w:tblGrid>
      <w:tr w:rsidR="00D114A6" w:rsidRPr="00220BFC" w14:paraId="06080363" w14:textId="77777777" w:rsidTr="0072281B">
        <w:trPr>
          <w:trHeight w:val="288"/>
        </w:trPr>
        <w:tc>
          <w:tcPr>
            <w:tcW w:w="1555" w:type="dxa"/>
            <w:shd w:val="clear" w:color="auto" w:fill="FFFF00"/>
            <w:noWrap/>
            <w:vAlign w:val="bottom"/>
          </w:tcPr>
          <w:p w14:paraId="00E38B93" w14:textId="77777777" w:rsidR="00D114A6" w:rsidRPr="00220BFC" w:rsidRDefault="00D114A6" w:rsidP="0072281B">
            <w:pPr>
              <w:jc w:val="center"/>
              <w:rPr>
                <w:rFonts w:ascii="Tahoma" w:hAnsi="Tahoma" w:cs="Tahoma"/>
                <w:b/>
                <w:bCs/>
                <w:color w:val="000000"/>
                <w:sz w:val="22"/>
                <w:szCs w:val="22"/>
              </w:rPr>
            </w:pPr>
            <w:r w:rsidRPr="00220BFC">
              <w:rPr>
                <w:rFonts w:ascii="Tahoma" w:hAnsi="Tahoma" w:cs="Tahoma"/>
                <w:b/>
                <w:bCs/>
                <w:color w:val="000000"/>
                <w:sz w:val="22"/>
                <w:szCs w:val="22"/>
              </w:rPr>
              <w:t>Column</w:t>
            </w:r>
          </w:p>
        </w:tc>
        <w:tc>
          <w:tcPr>
            <w:tcW w:w="7974" w:type="dxa"/>
            <w:shd w:val="clear" w:color="auto" w:fill="FFFF00"/>
            <w:noWrap/>
            <w:vAlign w:val="bottom"/>
          </w:tcPr>
          <w:p w14:paraId="346E498A" w14:textId="77777777" w:rsidR="00D114A6" w:rsidRPr="00220BFC" w:rsidRDefault="00D114A6" w:rsidP="0072281B">
            <w:pPr>
              <w:jc w:val="center"/>
              <w:rPr>
                <w:rFonts w:ascii="Tahoma" w:hAnsi="Tahoma" w:cs="Tahoma"/>
                <w:b/>
                <w:bCs/>
                <w:color w:val="000000"/>
                <w:sz w:val="22"/>
                <w:szCs w:val="22"/>
              </w:rPr>
            </w:pPr>
            <w:r w:rsidRPr="00220BFC">
              <w:rPr>
                <w:rFonts w:ascii="Tahoma" w:hAnsi="Tahoma" w:cs="Tahoma"/>
                <w:b/>
                <w:bCs/>
                <w:color w:val="000000"/>
                <w:sz w:val="22"/>
                <w:szCs w:val="22"/>
              </w:rPr>
              <w:t>Calculations</w:t>
            </w:r>
          </w:p>
        </w:tc>
      </w:tr>
      <w:tr w:rsidR="00D114A6" w:rsidRPr="000832CD" w14:paraId="14C368D7" w14:textId="77777777" w:rsidTr="0072281B">
        <w:trPr>
          <w:trHeight w:val="288"/>
        </w:trPr>
        <w:tc>
          <w:tcPr>
            <w:tcW w:w="1555" w:type="dxa"/>
            <w:shd w:val="clear" w:color="auto" w:fill="auto"/>
            <w:noWrap/>
            <w:vAlign w:val="bottom"/>
          </w:tcPr>
          <w:p w14:paraId="7C769A2E" w14:textId="77777777" w:rsidR="00D114A6" w:rsidRPr="000832CD" w:rsidRDefault="00D114A6" w:rsidP="0072281B">
            <w:pPr>
              <w:rPr>
                <w:rFonts w:ascii="Tahoma" w:hAnsi="Tahoma" w:cs="Tahoma"/>
                <w:color w:val="000000"/>
                <w:sz w:val="22"/>
                <w:szCs w:val="22"/>
              </w:rPr>
            </w:pPr>
            <w:proofErr w:type="spellStart"/>
            <w:r>
              <w:rPr>
                <w:rFonts w:ascii="Tahoma" w:hAnsi="Tahoma" w:cs="Tahoma"/>
                <w:color w:val="000000"/>
                <w:sz w:val="22"/>
                <w:szCs w:val="22"/>
              </w:rPr>
              <w:t>PeakGust</w:t>
            </w:r>
            <w:proofErr w:type="spellEnd"/>
          </w:p>
        </w:tc>
        <w:tc>
          <w:tcPr>
            <w:tcW w:w="7974" w:type="dxa"/>
            <w:shd w:val="clear" w:color="auto" w:fill="auto"/>
            <w:noWrap/>
            <w:vAlign w:val="bottom"/>
          </w:tcPr>
          <w:p w14:paraId="6D05DB85" w14:textId="77777777" w:rsidR="00D114A6" w:rsidRPr="000832CD" w:rsidRDefault="00D114A6" w:rsidP="0072281B">
            <w:pPr>
              <w:rPr>
                <w:rFonts w:ascii="Tahoma" w:hAnsi="Tahoma" w:cs="Tahoma"/>
                <w:color w:val="000000"/>
                <w:sz w:val="22"/>
                <w:szCs w:val="22"/>
              </w:rPr>
            </w:pPr>
            <w:r>
              <w:rPr>
                <w:rFonts w:ascii="Tahoma" w:hAnsi="Tahoma" w:cs="Tahoma"/>
                <w:color w:val="000000"/>
                <w:sz w:val="22"/>
                <w:szCs w:val="22"/>
              </w:rPr>
              <w:t xml:space="preserve">3 second peak gust obtained from user input hazard data, extracted at point from shapefile or </w:t>
            </w:r>
            <w:proofErr w:type="spellStart"/>
            <w:r>
              <w:rPr>
                <w:rFonts w:ascii="Tahoma" w:hAnsi="Tahoma" w:cs="Tahoma"/>
                <w:color w:val="000000"/>
                <w:sz w:val="22"/>
                <w:szCs w:val="22"/>
              </w:rPr>
              <w:t>TractID</w:t>
            </w:r>
            <w:proofErr w:type="spellEnd"/>
            <w:r>
              <w:rPr>
                <w:rFonts w:ascii="Tahoma" w:hAnsi="Tahoma" w:cs="Tahoma"/>
                <w:color w:val="000000"/>
                <w:sz w:val="22"/>
                <w:szCs w:val="22"/>
              </w:rPr>
              <w:t xml:space="preserve"> table.</w:t>
            </w:r>
          </w:p>
        </w:tc>
      </w:tr>
      <w:tr w:rsidR="00D114A6" w:rsidRPr="000832CD" w14:paraId="08AD8921" w14:textId="77777777" w:rsidTr="0072281B">
        <w:trPr>
          <w:trHeight w:val="288"/>
        </w:trPr>
        <w:tc>
          <w:tcPr>
            <w:tcW w:w="1555" w:type="dxa"/>
            <w:shd w:val="clear" w:color="auto" w:fill="auto"/>
            <w:noWrap/>
            <w:vAlign w:val="bottom"/>
            <w:hideMark/>
          </w:tcPr>
          <w:p w14:paraId="2799CCC2" w14:textId="77777777" w:rsidR="00D114A6" w:rsidRPr="000832CD" w:rsidRDefault="00D114A6" w:rsidP="0072281B">
            <w:pPr>
              <w:rPr>
                <w:rFonts w:ascii="Tahoma" w:hAnsi="Tahoma" w:cs="Tahoma"/>
                <w:color w:val="000000" w:themeColor="text1"/>
                <w:sz w:val="22"/>
                <w:szCs w:val="22"/>
              </w:rPr>
            </w:pPr>
            <w:r w:rsidRPr="000832CD">
              <w:rPr>
                <w:rFonts w:ascii="Tahoma" w:hAnsi="Tahoma" w:cs="Tahoma"/>
                <w:color w:val="000000"/>
                <w:sz w:val="22"/>
                <w:szCs w:val="22"/>
              </w:rPr>
              <w:t xml:space="preserve">Affected              </w:t>
            </w:r>
          </w:p>
        </w:tc>
        <w:tc>
          <w:tcPr>
            <w:tcW w:w="7974" w:type="dxa"/>
            <w:shd w:val="clear" w:color="auto" w:fill="auto"/>
            <w:noWrap/>
            <w:vAlign w:val="bottom"/>
            <w:hideMark/>
          </w:tcPr>
          <w:p w14:paraId="52510159" w14:textId="77777777" w:rsidR="00D114A6" w:rsidRPr="000832CD" w:rsidRDefault="00D114A6" w:rsidP="0072281B">
            <w:pPr>
              <w:rPr>
                <w:rFonts w:ascii="Tahoma" w:hAnsi="Tahoma" w:cs="Tahoma"/>
                <w:color w:val="000000" w:themeColor="text1"/>
                <w:sz w:val="22"/>
                <w:szCs w:val="22"/>
              </w:rPr>
            </w:pPr>
            <w:r w:rsidRPr="000832CD">
              <w:rPr>
                <w:rFonts w:ascii="Tahoma" w:hAnsi="Tahoma" w:cs="Tahoma"/>
                <w:color w:val="000000"/>
                <w:sz w:val="22"/>
                <w:szCs w:val="22"/>
              </w:rPr>
              <w:t xml:space="preserve">Probability of Affected damage for the fetched windspeed depending on </w:t>
            </w:r>
            <w:proofErr w:type="spellStart"/>
            <w:r w:rsidRPr="000832CD">
              <w:rPr>
                <w:rFonts w:ascii="Tahoma" w:hAnsi="Tahoma" w:cs="Tahoma"/>
                <w:color w:val="000000"/>
                <w:sz w:val="22"/>
                <w:szCs w:val="22"/>
              </w:rPr>
              <w:t>wbId</w:t>
            </w:r>
            <w:proofErr w:type="spellEnd"/>
            <w:r w:rsidRPr="000832CD">
              <w:rPr>
                <w:rFonts w:ascii="Tahoma" w:hAnsi="Tahoma" w:cs="Tahoma"/>
                <w:color w:val="000000"/>
                <w:sz w:val="22"/>
                <w:szCs w:val="22"/>
              </w:rPr>
              <w:t xml:space="preserve">, </w:t>
            </w:r>
            <w:proofErr w:type="spellStart"/>
            <w:r w:rsidRPr="000832CD">
              <w:rPr>
                <w:rFonts w:ascii="Tahoma" w:hAnsi="Tahoma" w:cs="Tahoma"/>
                <w:color w:val="000000"/>
                <w:sz w:val="22"/>
                <w:szCs w:val="22"/>
              </w:rPr>
              <w:t>terrain</w:t>
            </w:r>
            <w:r>
              <w:rPr>
                <w:rFonts w:ascii="Tahoma" w:hAnsi="Tahoma" w:cs="Tahoma"/>
                <w:color w:val="000000"/>
                <w:sz w:val="22"/>
                <w:szCs w:val="22"/>
              </w:rPr>
              <w:t>I</w:t>
            </w:r>
            <w:r w:rsidRPr="000832CD">
              <w:rPr>
                <w:rFonts w:ascii="Tahoma" w:hAnsi="Tahoma" w:cs="Tahoma"/>
                <w:color w:val="000000"/>
                <w:sz w:val="22"/>
                <w:szCs w:val="22"/>
              </w:rPr>
              <w:t>d</w:t>
            </w:r>
            <w:proofErr w:type="spellEnd"/>
            <w:r w:rsidRPr="000832CD">
              <w:rPr>
                <w:rFonts w:ascii="Tahoma" w:hAnsi="Tahoma" w:cs="Tahoma"/>
                <w:color w:val="000000"/>
                <w:sz w:val="22"/>
                <w:szCs w:val="22"/>
              </w:rPr>
              <w:t xml:space="preserve">, </w:t>
            </w:r>
            <w:proofErr w:type="spellStart"/>
            <w:r w:rsidRPr="000832CD">
              <w:rPr>
                <w:rFonts w:ascii="Tahoma" w:hAnsi="Tahoma" w:cs="Tahoma"/>
                <w:color w:val="000000"/>
                <w:sz w:val="22"/>
                <w:szCs w:val="22"/>
              </w:rPr>
              <w:t>DamLossDescID</w:t>
            </w:r>
            <w:proofErr w:type="spellEnd"/>
            <w:r w:rsidRPr="000832CD">
              <w:rPr>
                <w:rFonts w:ascii="Tahoma" w:hAnsi="Tahoma" w:cs="Tahoma"/>
                <w:color w:val="000000"/>
                <w:sz w:val="22"/>
                <w:szCs w:val="22"/>
              </w:rPr>
              <w:t xml:space="preserve">=1 from </w:t>
            </w:r>
            <w:proofErr w:type="spellStart"/>
            <w:r w:rsidRPr="000832CD">
              <w:rPr>
                <w:rFonts w:ascii="Tahoma" w:hAnsi="Tahoma" w:cs="Tahoma"/>
                <w:color w:val="000000"/>
                <w:sz w:val="22"/>
                <w:szCs w:val="22"/>
              </w:rPr>
              <w:t>huDamLossFun</w:t>
            </w:r>
            <w:proofErr w:type="spellEnd"/>
          </w:p>
        </w:tc>
      </w:tr>
      <w:tr w:rsidR="00D114A6" w:rsidRPr="000832CD" w14:paraId="51067282" w14:textId="77777777" w:rsidTr="0072281B">
        <w:trPr>
          <w:trHeight w:val="288"/>
        </w:trPr>
        <w:tc>
          <w:tcPr>
            <w:tcW w:w="1555" w:type="dxa"/>
            <w:shd w:val="clear" w:color="auto" w:fill="auto"/>
            <w:noWrap/>
            <w:vAlign w:val="bottom"/>
            <w:hideMark/>
          </w:tcPr>
          <w:p w14:paraId="047269A5" w14:textId="77777777" w:rsidR="00D114A6" w:rsidRPr="000832CD" w:rsidRDefault="00D114A6" w:rsidP="0072281B">
            <w:pPr>
              <w:rPr>
                <w:rFonts w:ascii="Tahoma" w:hAnsi="Tahoma" w:cs="Tahoma"/>
                <w:color w:val="000000" w:themeColor="text1"/>
                <w:sz w:val="22"/>
                <w:szCs w:val="22"/>
              </w:rPr>
            </w:pPr>
            <w:r w:rsidRPr="000832CD">
              <w:rPr>
                <w:rFonts w:ascii="Tahoma" w:hAnsi="Tahoma" w:cs="Tahoma"/>
                <w:color w:val="000000"/>
                <w:sz w:val="22"/>
                <w:szCs w:val="22"/>
              </w:rPr>
              <w:t xml:space="preserve">Minor             </w:t>
            </w:r>
          </w:p>
        </w:tc>
        <w:tc>
          <w:tcPr>
            <w:tcW w:w="7974" w:type="dxa"/>
            <w:shd w:val="clear" w:color="auto" w:fill="auto"/>
            <w:noWrap/>
            <w:vAlign w:val="bottom"/>
            <w:hideMark/>
          </w:tcPr>
          <w:p w14:paraId="344B8A53" w14:textId="77777777" w:rsidR="00D114A6" w:rsidRPr="000832CD" w:rsidRDefault="00D114A6" w:rsidP="0072281B">
            <w:pPr>
              <w:rPr>
                <w:rFonts w:ascii="Tahoma" w:hAnsi="Tahoma" w:cs="Tahoma"/>
                <w:color w:val="000000" w:themeColor="text1"/>
                <w:sz w:val="22"/>
                <w:szCs w:val="22"/>
              </w:rPr>
            </w:pPr>
            <w:r w:rsidRPr="000832CD">
              <w:rPr>
                <w:rFonts w:ascii="Tahoma" w:hAnsi="Tahoma" w:cs="Tahoma"/>
                <w:color w:val="000000"/>
                <w:sz w:val="22"/>
                <w:szCs w:val="22"/>
              </w:rPr>
              <w:t xml:space="preserve">Probability of Minor damage for the fetched windspeed depending on </w:t>
            </w:r>
            <w:proofErr w:type="spellStart"/>
            <w:r w:rsidRPr="000832CD">
              <w:rPr>
                <w:rFonts w:ascii="Tahoma" w:hAnsi="Tahoma" w:cs="Tahoma"/>
                <w:color w:val="000000"/>
                <w:sz w:val="22"/>
                <w:szCs w:val="22"/>
              </w:rPr>
              <w:t>wbId</w:t>
            </w:r>
            <w:proofErr w:type="spellEnd"/>
            <w:r w:rsidRPr="000832CD">
              <w:rPr>
                <w:rFonts w:ascii="Tahoma" w:hAnsi="Tahoma" w:cs="Tahoma"/>
                <w:color w:val="000000"/>
                <w:sz w:val="22"/>
                <w:szCs w:val="22"/>
              </w:rPr>
              <w:t xml:space="preserve">, </w:t>
            </w:r>
            <w:proofErr w:type="spellStart"/>
            <w:r w:rsidRPr="000832CD">
              <w:rPr>
                <w:rFonts w:ascii="Tahoma" w:hAnsi="Tahoma" w:cs="Tahoma"/>
                <w:color w:val="000000"/>
                <w:sz w:val="22"/>
                <w:szCs w:val="22"/>
              </w:rPr>
              <w:t>terrainid</w:t>
            </w:r>
            <w:proofErr w:type="spellEnd"/>
            <w:r w:rsidRPr="000832CD">
              <w:rPr>
                <w:rFonts w:ascii="Tahoma" w:hAnsi="Tahoma" w:cs="Tahoma"/>
                <w:color w:val="000000"/>
                <w:sz w:val="22"/>
                <w:szCs w:val="22"/>
              </w:rPr>
              <w:t xml:space="preserve">, </w:t>
            </w:r>
            <w:proofErr w:type="spellStart"/>
            <w:r w:rsidRPr="000832CD">
              <w:rPr>
                <w:rFonts w:ascii="Tahoma" w:hAnsi="Tahoma" w:cs="Tahoma"/>
                <w:color w:val="000000"/>
                <w:sz w:val="22"/>
                <w:szCs w:val="22"/>
              </w:rPr>
              <w:t>DamLossDescID</w:t>
            </w:r>
            <w:proofErr w:type="spellEnd"/>
            <w:r w:rsidRPr="000832CD">
              <w:rPr>
                <w:rFonts w:ascii="Tahoma" w:hAnsi="Tahoma" w:cs="Tahoma"/>
                <w:color w:val="000000"/>
                <w:sz w:val="22"/>
                <w:szCs w:val="22"/>
              </w:rPr>
              <w:t xml:space="preserve">=2 from </w:t>
            </w:r>
            <w:proofErr w:type="spellStart"/>
            <w:r w:rsidRPr="000832CD">
              <w:rPr>
                <w:rFonts w:ascii="Tahoma" w:hAnsi="Tahoma" w:cs="Tahoma"/>
                <w:color w:val="000000"/>
                <w:sz w:val="22"/>
                <w:szCs w:val="22"/>
              </w:rPr>
              <w:t>huDamLossFun</w:t>
            </w:r>
            <w:proofErr w:type="spellEnd"/>
          </w:p>
        </w:tc>
      </w:tr>
      <w:tr w:rsidR="00D114A6" w:rsidRPr="000832CD" w14:paraId="78F50933" w14:textId="77777777" w:rsidTr="0072281B">
        <w:trPr>
          <w:trHeight w:val="288"/>
        </w:trPr>
        <w:tc>
          <w:tcPr>
            <w:tcW w:w="1555" w:type="dxa"/>
            <w:shd w:val="clear" w:color="auto" w:fill="auto"/>
            <w:noWrap/>
            <w:vAlign w:val="bottom"/>
            <w:hideMark/>
          </w:tcPr>
          <w:p w14:paraId="7F63D5B1" w14:textId="77777777" w:rsidR="00D114A6" w:rsidRPr="000832CD" w:rsidRDefault="00D114A6" w:rsidP="0072281B">
            <w:pPr>
              <w:rPr>
                <w:rFonts w:ascii="Tahoma" w:hAnsi="Tahoma" w:cs="Tahoma"/>
                <w:color w:val="000000" w:themeColor="text1"/>
                <w:sz w:val="22"/>
                <w:szCs w:val="22"/>
              </w:rPr>
            </w:pPr>
            <w:r w:rsidRPr="000832CD">
              <w:rPr>
                <w:rFonts w:ascii="Tahoma" w:hAnsi="Tahoma" w:cs="Tahoma"/>
                <w:color w:val="000000"/>
                <w:sz w:val="22"/>
                <w:szCs w:val="22"/>
              </w:rPr>
              <w:t xml:space="preserve">Major              </w:t>
            </w:r>
          </w:p>
        </w:tc>
        <w:tc>
          <w:tcPr>
            <w:tcW w:w="7974" w:type="dxa"/>
            <w:shd w:val="clear" w:color="auto" w:fill="auto"/>
            <w:noWrap/>
            <w:vAlign w:val="bottom"/>
            <w:hideMark/>
          </w:tcPr>
          <w:p w14:paraId="3409D9CB" w14:textId="77777777" w:rsidR="00D114A6" w:rsidRPr="000832CD" w:rsidRDefault="00D114A6" w:rsidP="0072281B">
            <w:pPr>
              <w:rPr>
                <w:rFonts w:ascii="Tahoma" w:hAnsi="Tahoma" w:cs="Tahoma"/>
                <w:color w:val="000000" w:themeColor="text1"/>
                <w:sz w:val="22"/>
                <w:szCs w:val="22"/>
              </w:rPr>
            </w:pPr>
            <w:r w:rsidRPr="000832CD">
              <w:rPr>
                <w:rFonts w:ascii="Tahoma" w:hAnsi="Tahoma" w:cs="Tahoma"/>
                <w:color w:val="000000"/>
                <w:sz w:val="22"/>
                <w:szCs w:val="22"/>
              </w:rPr>
              <w:t xml:space="preserve">Probability of Major Damage for the fetched windspeed depending on </w:t>
            </w:r>
            <w:proofErr w:type="spellStart"/>
            <w:proofErr w:type="gramStart"/>
            <w:r w:rsidRPr="000832CD">
              <w:rPr>
                <w:rFonts w:ascii="Tahoma" w:hAnsi="Tahoma" w:cs="Tahoma"/>
                <w:color w:val="000000"/>
                <w:sz w:val="22"/>
                <w:szCs w:val="22"/>
              </w:rPr>
              <w:t>wbId,terrainid</w:t>
            </w:r>
            <w:proofErr w:type="spellEnd"/>
            <w:proofErr w:type="gramEnd"/>
            <w:r w:rsidRPr="000832CD">
              <w:rPr>
                <w:rFonts w:ascii="Tahoma" w:hAnsi="Tahoma" w:cs="Tahoma"/>
                <w:color w:val="000000"/>
                <w:sz w:val="22"/>
                <w:szCs w:val="22"/>
              </w:rPr>
              <w:t xml:space="preserve">, </w:t>
            </w:r>
            <w:proofErr w:type="spellStart"/>
            <w:r w:rsidRPr="000832CD">
              <w:rPr>
                <w:rFonts w:ascii="Tahoma" w:hAnsi="Tahoma" w:cs="Tahoma"/>
                <w:color w:val="000000"/>
                <w:sz w:val="22"/>
                <w:szCs w:val="22"/>
              </w:rPr>
              <w:t>DamLossDescID</w:t>
            </w:r>
            <w:proofErr w:type="spellEnd"/>
            <w:r w:rsidRPr="000832CD">
              <w:rPr>
                <w:rFonts w:ascii="Tahoma" w:hAnsi="Tahoma" w:cs="Tahoma"/>
                <w:color w:val="000000"/>
                <w:sz w:val="22"/>
                <w:szCs w:val="22"/>
              </w:rPr>
              <w:t xml:space="preserve">=3 from </w:t>
            </w:r>
            <w:proofErr w:type="spellStart"/>
            <w:r w:rsidRPr="000832CD">
              <w:rPr>
                <w:rFonts w:ascii="Tahoma" w:hAnsi="Tahoma" w:cs="Tahoma"/>
                <w:color w:val="000000"/>
                <w:sz w:val="22"/>
                <w:szCs w:val="22"/>
              </w:rPr>
              <w:t>huDamLossFun</w:t>
            </w:r>
            <w:proofErr w:type="spellEnd"/>
          </w:p>
        </w:tc>
      </w:tr>
      <w:tr w:rsidR="00D114A6" w:rsidRPr="000832CD" w14:paraId="243B014E" w14:textId="77777777" w:rsidTr="0072281B">
        <w:trPr>
          <w:trHeight w:val="288"/>
        </w:trPr>
        <w:tc>
          <w:tcPr>
            <w:tcW w:w="1555" w:type="dxa"/>
            <w:shd w:val="clear" w:color="auto" w:fill="auto"/>
            <w:noWrap/>
            <w:vAlign w:val="bottom"/>
            <w:hideMark/>
          </w:tcPr>
          <w:p w14:paraId="6B6EDC2A" w14:textId="77777777" w:rsidR="00D114A6" w:rsidRPr="000832CD" w:rsidRDefault="00D114A6" w:rsidP="0072281B">
            <w:pPr>
              <w:rPr>
                <w:rFonts w:ascii="Tahoma" w:hAnsi="Tahoma" w:cs="Tahoma"/>
                <w:color w:val="000000" w:themeColor="text1"/>
                <w:sz w:val="22"/>
                <w:szCs w:val="22"/>
              </w:rPr>
            </w:pPr>
            <w:r w:rsidRPr="000832CD">
              <w:rPr>
                <w:rFonts w:ascii="Tahoma" w:hAnsi="Tahoma" w:cs="Tahoma"/>
                <w:color w:val="000000"/>
                <w:sz w:val="22"/>
                <w:szCs w:val="22"/>
              </w:rPr>
              <w:t xml:space="preserve">Destroyed               </w:t>
            </w:r>
          </w:p>
        </w:tc>
        <w:tc>
          <w:tcPr>
            <w:tcW w:w="7974" w:type="dxa"/>
            <w:shd w:val="clear" w:color="auto" w:fill="auto"/>
            <w:noWrap/>
            <w:vAlign w:val="bottom"/>
            <w:hideMark/>
          </w:tcPr>
          <w:p w14:paraId="1701342B" w14:textId="77777777" w:rsidR="00D114A6" w:rsidRPr="000832CD" w:rsidRDefault="00D114A6" w:rsidP="0072281B">
            <w:pPr>
              <w:rPr>
                <w:rFonts w:ascii="Tahoma" w:hAnsi="Tahoma" w:cs="Tahoma"/>
                <w:color w:val="000000" w:themeColor="text1"/>
                <w:sz w:val="22"/>
                <w:szCs w:val="22"/>
              </w:rPr>
            </w:pPr>
            <w:r w:rsidRPr="000832CD">
              <w:rPr>
                <w:rFonts w:ascii="Tahoma" w:hAnsi="Tahoma" w:cs="Tahoma"/>
                <w:color w:val="000000"/>
                <w:sz w:val="22"/>
                <w:szCs w:val="22"/>
              </w:rPr>
              <w:t xml:space="preserve">Probability of Destroyed damage for the fetched windspeed depending on </w:t>
            </w:r>
            <w:proofErr w:type="spellStart"/>
            <w:r w:rsidRPr="000832CD">
              <w:rPr>
                <w:rFonts w:ascii="Tahoma" w:hAnsi="Tahoma" w:cs="Tahoma"/>
                <w:color w:val="000000"/>
                <w:sz w:val="22"/>
                <w:szCs w:val="22"/>
              </w:rPr>
              <w:t>wbId</w:t>
            </w:r>
            <w:proofErr w:type="spellEnd"/>
            <w:r w:rsidRPr="000832CD">
              <w:rPr>
                <w:rFonts w:ascii="Tahoma" w:hAnsi="Tahoma" w:cs="Tahoma"/>
                <w:color w:val="000000"/>
                <w:sz w:val="22"/>
                <w:szCs w:val="22"/>
              </w:rPr>
              <w:t xml:space="preserve">, </w:t>
            </w:r>
            <w:proofErr w:type="spellStart"/>
            <w:r w:rsidRPr="000832CD">
              <w:rPr>
                <w:rFonts w:ascii="Tahoma" w:hAnsi="Tahoma" w:cs="Tahoma"/>
                <w:color w:val="000000"/>
                <w:sz w:val="22"/>
                <w:szCs w:val="22"/>
              </w:rPr>
              <w:t>terrainid</w:t>
            </w:r>
            <w:proofErr w:type="spellEnd"/>
            <w:r w:rsidRPr="000832CD">
              <w:rPr>
                <w:rFonts w:ascii="Tahoma" w:hAnsi="Tahoma" w:cs="Tahoma"/>
                <w:color w:val="000000"/>
                <w:sz w:val="22"/>
                <w:szCs w:val="22"/>
              </w:rPr>
              <w:t xml:space="preserve">, </w:t>
            </w:r>
            <w:proofErr w:type="spellStart"/>
            <w:r w:rsidRPr="000832CD">
              <w:rPr>
                <w:rFonts w:ascii="Tahoma" w:hAnsi="Tahoma" w:cs="Tahoma"/>
                <w:color w:val="000000"/>
                <w:sz w:val="22"/>
                <w:szCs w:val="22"/>
              </w:rPr>
              <w:t>DamLossDescID</w:t>
            </w:r>
            <w:proofErr w:type="spellEnd"/>
            <w:r w:rsidRPr="000832CD">
              <w:rPr>
                <w:rFonts w:ascii="Tahoma" w:hAnsi="Tahoma" w:cs="Tahoma"/>
                <w:color w:val="000000"/>
                <w:sz w:val="22"/>
                <w:szCs w:val="22"/>
              </w:rPr>
              <w:t xml:space="preserve">=4 from </w:t>
            </w:r>
            <w:proofErr w:type="spellStart"/>
            <w:r w:rsidRPr="000832CD">
              <w:rPr>
                <w:rFonts w:ascii="Tahoma" w:hAnsi="Tahoma" w:cs="Tahoma"/>
                <w:color w:val="000000"/>
                <w:sz w:val="22"/>
                <w:szCs w:val="22"/>
              </w:rPr>
              <w:t>huDamLossFun</w:t>
            </w:r>
            <w:proofErr w:type="spellEnd"/>
          </w:p>
        </w:tc>
      </w:tr>
      <w:tr w:rsidR="00D114A6" w:rsidRPr="000832CD" w14:paraId="7F0A5BFF" w14:textId="77777777" w:rsidTr="0072281B">
        <w:trPr>
          <w:trHeight w:val="288"/>
        </w:trPr>
        <w:tc>
          <w:tcPr>
            <w:tcW w:w="1555" w:type="dxa"/>
            <w:shd w:val="clear" w:color="auto" w:fill="auto"/>
            <w:noWrap/>
            <w:vAlign w:val="bottom"/>
            <w:hideMark/>
          </w:tcPr>
          <w:p w14:paraId="06ADE335" w14:textId="77777777" w:rsidR="00D114A6" w:rsidRPr="000832CD" w:rsidRDefault="00D114A6" w:rsidP="0072281B">
            <w:pPr>
              <w:rPr>
                <w:rFonts w:ascii="Tahoma" w:hAnsi="Tahoma" w:cs="Tahoma"/>
                <w:color w:val="000000"/>
                <w:sz w:val="22"/>
                <w:szCs w:val="22"/>
              </w:rPr>
            </w:pPr>
            <w:r w:rsidRPr="000832CD">
              <w:rPr>
                <w:rFonts w:ascii="Tahoma" w:hAnsi="Tahoma" w:cs="Tahoma"/>
                <w:color w:val="000000"/>
                <w:sz w:val="22"/>
                <w:szCs w:val="22"/>
              </w:rPr>
              <w:t xml:space="preserve">Building            </w:t>
            </w:r>
          </w:p>
        </w:tc>
        <w:tc>
          <w:tcPr>
            <w:tcW w:w="7974" w:type="dxa"/>
            <w:shd w:val="clear" w:color="auto" w:fill="auto"/>
            <w:noWrap/>
            <w:vAlign w:val="bottom"/>
            <w:hideMark/>
          </w:tcPr>
          <w:p w14:paraId="57F221DF" w14:textId="77777777" w:rsidR="00D114A6" w:rsidRPr="000832CD" w:rsidRDefault="00D114A6" w:rsidP="0072281B">
            <w:pPr>
              <w:rPr>
                <w:rFonts w:ascii="Tahoma" w:hAnsi="Tahoma" w:cs="Tahoma"/>
                <w:color w:val="000000" w:themeColor="text1"/>
                <w:sz w:val="22"/>
                <w:szCs w:val="22"/>
              </w:rPr>
            </w:pPr>
            <w:r w:rsidRPr="000832CD">
              <w:rPr>
                <w:rFonts w:ascii="Tahoma" w:hAnsi="Tahoma" w:cs="Tahoma"/>
                <w:color w:val="000000"/>
                <w:sz w:val="22"/>
                <w:szCs w:val="22"/>
              </w:rPr>
              <w:t xml:space="preserve">(% Building loss value for the fetched windspeed depending on </w:t>
            </w:r>
            <w:proofErr w:type="spellStart"/>
            <w:r w:rsidRPr="000832CD">
              <w:rPr>
                <w:rFonts w:ascii="Tahoma" w:hAnsi="Tahoma" w:cs="Tahoma"/>
                <w:color w:val="000000"/>
                <w:sz w:val="22"/>
                <w:szCs w:val="22"/>
              </w:rPr>
              <w:t>wbId</w:t>
            </w:r>
            <w:proofErr w:type="spellEnd"/>
            <w:r w:rsidRPr="000832CD">
              <w:rPr>
                <w:rFonts w:ascii="Tahoma" w:hAnsi="Tahoma" w:cs="Tahoma"/>
                <w:color w:val="000000"/>
                <w:sz w:val="22"/>
                <w:szCs w:val="22"/>
              </w:rPr>
              <w:t xml:space="preserve">, </w:t>
            </w:r>
            <w:proofErr w:type="spellStart"/>
            <w:r w:rsidRPr="000832CD">
              <w:rPr>
                <w:rFonts w:ascii="Tahoma" w:hAnsi="Tahoma" w:cs="Tahoma"/>
                <w:color w:val="000000"/>
                <w:sz w:val="22"/>
                <w:szCs w:val="22"/>
              </w:rPr>
              <w:t>terrainid</w:t>
            </w:r>
            <w:proofErr w:type="spellEnd"/>
            <w:r w:rsidRPr="000832CD">
              <w:rPr>
                <w:rFonts w:ascii="Tahoma" w:hAnsi="Tahoma" w:cs="Tahoma"/>
                <w:color w:val="000000"/>
                <w:sz w:val="22"/>
                <w:szCs w:val="22"/>
              </w:rPr>
              <w:t xml:space="preserve">, </w:t>
            </w:r>
            <w:proofErr w:type="spellStart"/>
            <w:r w:rsidRPr="000832CD">
              <w:rPr>
                <w:rFonts w:ascii="Tahoma" w:hAnsi="Tahoma" w:cs="Tahoma"/>
                <w:color w:val="000000"/>
                <w:sz w:val="22"/>
                <w:szCs w:val="22"/>
              </w:rPr>
              <w:t>DamLossDescID</w:t>
            </w:r>
            <w:proofErr w:type="spellEnd"/>
            <w:r w:rsidRPr="000832CD">
              <w:rPr>
                <w:rFonts w:ascii="Tahoma" w:hAnsi="Tahoma" w:cs="Tahoma"/>
                <w:color w:val="000000"/>
                <w:sz w:val="22"/>
                <w:szCs w:val="22"/>
              </w:rPr>
              <w:t xml:space="preserve"> = 5 from </w:t>
            </w:r>
            <w:proofErr w:type="spellStart"/>
            <w:r w:rsidRPr="000832CD">
              <w:rPr>
                <w:rFonts w:ascii="Tahoma" w:hAnsi="Tahoma" w:cs="Tahoma"/>
                <w:color w:val="000000"/>
                <w:sz w:val="22"/>
                <w:szCs w:val="22"/>
              </w:rPr>
              <w:t>huDamLossFun</w:t>
            </w:r>
            <w:proofErr w:type="spellEnd"/>
            <w:r w:rsidRPr="000832CD">
              <w:rPr>
                <w:rFonts w:ascii="Tahoma" w:hAnsi="Tahoma" w:cs="Tahoma"/>
                <w:color w:val="000000"/>
                <w:sz w:val="22"/>
                <w:szCs w:val="22"/>
              </w:rPr>
              <w:t>) * Building Value (USD) = Building Loss (USD)</w:t>
            </w:r>
          </w:p>
        </w:tc>
      </w:tr>
      <w:tr w:rsidR="00D114A6" w:rsidRPr="000832CD" w14:paraId="528D0B7E" w14:textId="77777777" w:rsidTr="0072281B">
        <w:trPr>
          <w:trHeight w:val="288"/>
        </w:trPr>
        <w:tc>
          <w:tcPr>
            <w:tcW w:w="1555" w:type="dxa"/>
            <w:shd w:val="clear" w:color="auto" w:fill="auto"/>
            <w:noWrap/>
            <w:vAlign w:val="bottom"/>
            <w:hideMark/>
          </w:tcPr>
          <w:p w14:paraId="4B784CBB" w14:textId="77777777" w:rsidR="00D114A6" w:rsidRPr="000832CD" w:rsidRDefault="00D114A6" w:rsidP="0072281B">
            <w:pPr>
              <w:rPr>
                <w:rFonts w:ascii="Tahoma" w:hAnsi="Tahoma" w:cs="Tahoma"/>
                <w:color w:val="000000"/>
                <w:sz w:val="22"/>
                <w:szCs w:val="22"/>
              </w:rPr>
            </w:pPr>
            <w:r w:rsidRPr="000832CD">
              <w:rPr>
                <w:rFonts w:ascii="Tahoma" w:hAnsi="Tahoma" w:cs="Tahoma"/>
                <w:color w:val="000000"/>
                <w:sz w:val="22"/>
                <w:szCs w:val="22"/>
              </w:rPr>
              <w:t xml:space="preserve">Content             </w:t>
            </w:r>
          </w:p>
        </w:tc>
        <w:tc>
          <w:tcPr>
            <w:tcW w:w="7974" w:type="dxa"/>
            <w:shd w:val="clear" w:color="auto" w:fill="auto"/>
            <w:noWrap/>
            <w:vAlign w:val="bottom"/>
            <w:hideMark/>
          </w:tcPr>
          <w:p w14:paraId="61248EF4" w14:textId="77777777" w:rsidR="00D114A6" w:rsidRPr="000832CD" w:rsidRDefault="00D114A6" w:rsidP="0072281B">
            <w:pPr>
              <w:rPr>
                <w:rFonts w:ascii="Tahoma" w:hAnsi="Tahoma" w:cs="Tahoma"/>
                <w:color w:val="000000" w:themeColor="text1"/>
                <w:sz w:val="22"/>
                <w:szCs w:val="22"/>
              </w:rPr>
            </w:pPr>
            <w:r w:rsidRPr="000832CD">
              <w:rPr>
                <w:rFonts w:ascii="Tahoma" w:hAnsi="Tahoma" w:cs="Tahoma"/>
                <w:color w:val="000000"/>
                <w:sz w:val="22"/>
                <w:szCs w:val="22"/>
              </w:rPr>
              <w:t xml:space="preserve">(% Content loss value for the fetched windspeed depending on </w:t>
            </w:r>
            <w:proofErr w:type="spellStart"/>
            <w:r w:rsidRPr="000832CD">
              <w:rPr>
                <w:rFonts w:ascii="Tahoma" w:hAnsi="Tahoma" w:cs="Tahoma"/>
                <w:color w:val="000000"/>
                <w:sz w:val="22"/>
                <w:szCs w:val="22"/>
              </w:rPr>
              <w:t>wbId</w:t>
            </w:r>
            <w:proofErr w:type="spellEnd"/>
            <w:r w:rsidRPr="000832CD">
              <w:rPr>
                <w:rFonts w:ascii="Tahoma" w:hAnsi="Tahoma" w:cs="Tahoma"/>
                <w:color w:val="000000"/>
                <w:sz w:val="22"/>
                <w:szCs w:val="22"/>
              </w:rPr>
              <w:t xml:space="preserve">, </w:t>
            </w:r>
            <w:proofErr w:type="spellStart"/>
            <w:r w:rsidRPr="000832CD">
              <w:rPr>
                <w:rFonts w:ascii="Tahoma" w:hAnsi="Tahoma" w:cs="Tahoma"/>
                <w:color w:val="000000"/>
                <w:sz w:val="22"/>
                <w:szCs w:val="22"/>
              </w:rPr>
              <w:t>terrainid</w:t>
            </w:r>
            <w:proofErr w:type="spellEnd"/>
            <w:r w:rsidRPr="000832CD">
              <w:rPr>
                <w:rFonts w:ascii="Tahoma" w:hAnsi="Tahoma" w:cs="Tahoma"/>
                <w:color w:val="000000"/>
                <w:sz w:val="22"/>
                <w:szCs w:val="22"/>
              </w:rPr>
              <w:t xml:space="preserve">, </w:t>
            </w:r>
            <w:proofErr w:type="spellStart"/>
            <w:r w:rsidRPr="000832CD">
              <w:rPr>
                <w:rFonts w:ascii="Tahoma" w:hAnsi="Tahoma" w:cs="Tahoma"/>
                <w:color w:val="000000"/>
                <w:sz w:val="22"/>
                <w:szCs w:val="22"/>
              </w:rPr>
              <w:lastRenderedPageBreak/>
              <w:t>DamLossDescID</w:t>
            </w:r>
            <w:proofErr w:type="spellEnd"/>
            <w:r w:rsidRPr="000832CD">
              <w:rPr>
                <w:rFonts w:ascii="Tahoma" w:hAnsi="Tahoma" w:cs="Tahoma"/>
                <w:color w:val="000000"/>
                <w:sz w:val="22"/>
                <w:szCs w:val="22"/>
              </w:rPr>
              <w:t xml:space="preserve"> = 6 from </w:t>
            </w:r>
            <w:proofErr w:type="spellStart"/>
            <w:r w:rsidRPr="000832CD">
              <w:rPr>
                <w:rFonts w:ascii="Tahoma" w:hAnsi="Tahoma" w:cs="Tahoma"/>
                <w:color w:val="000000"/>
                <w:sz w:val="22"/>
                <w:szCs w:val="22"/>
              </w:rPr>
              <w:t>huDamLossFun</w:t>
            </w:r>
            <w:proofErr w:type="spellEnd"/>
            <w:r w:rsidRPr="000832CD">
              <w:rPr>
                <w:rFonts w:ascii="Tahoma" w:hAnsi="Tahoma" w:cs="Tahoma"/>
                <w:color w:val="000000"/>
                <w:sz w:val="22"/>
                <w:szCs w:val="22"/>
              </w:rPr>
              <w:t>) * Content Value (USD) = Content Loss (USD)</w:t>
            </w:r>
          </w:p>
        </w:tc>
      </w:tr>
      <w:tr w:rsidR="00D114A6" w:rsidRPr="000832CD" w14:paraId="298163D0" w14:textId="77777777" w:rsidTr="0072281B">
        <w:trPr>
          <w:trHeight w:val="288"/>
        </w:trPr>
        <w:tc>
          <w:tcPr>
            <w:tcW w:w="1555" w:type="dxa"/>
            <w:shd w:val="clear" w:color="auto" w:fill="auto"/>
            <w:noWrap/>
            <w:vAlign w:val="bottom"/>
            <w:hideMark/>
          </w:tcPr>
          <w:p w14:paraId="07FECD59" w14:textId="77777777" w:rsidR="00D114A6" w:rsidRPr="000832CD" w:rsidRDefault="00D114A6" w:rsidP="0072281B">
            <w:pPr>
              <w:rPr>
                <w:rFonts w:ascii="Tahoma" w:hAnsi="Tahoma" w:cs="Tahoma"/>
                <w:color w:val="000000"/>
                <w:sz w:val="22"/>
                <w:szCs w:val="22"/>
              </w:rPr>
            </w:pPr>
            <w:proofErr w:type="spellStart"/>
            <w:r w:rsidRPr="000832CD">
              <w:rPr>
                <w:rFonts w:ascii="Tahoma" w:hAnsi="Tahoma" w:cs="Tahoma"/>
                <w:color w:val="000000"/>
                <w:sz w:val="22"/>
                <w:szCs w:val="22"/>
              </w:rPr>
              <w:lastRenderedPageBreak/>
              <w:t>LossOfUse</w:t>
            </w:r>
            <w:proofErr w:type="spellEnd"/>
            <w:r w:rsidRPr="000832CD">
              <w:rPr>
                <w:rFonts w:ascii="Tahoma" w:hAnsi="Tahoma" w:cs="Tahoma"/>
                <w:color w:val="000000"/>
                <w:sz w:val="22"/>
                <w:szCs w:val="22"/>
              </w:rPr>
              <w:t xml:space="preserve">           </w:t>
            </w:r>
          </w:p>
        </w:tc>
        <w:tc>
          <w:tcPr>
            <w:tcW w:w="7974" w:type="dxa"/>
            <w:shd w:val="clear" w:color="auto" w:fill="auto"/>
            <w:noWrap/>
            <w:vAlign w:val="bottom"/>
            <w:hideMark/>
          </w:tcPr>
          <w:p w14:paraId="55188A60" w14:textId="77777777" w:rsidR="00D114A6" w:rsidRPr="000832CD" w:rsidRDefault="00D114A6" w:rsidP="0072281B">
            <w:pPr>
              <w:rPr>
                <w:rFonts w:ascii="Tahoma" w:hAnsi="Tahoma" w:cs="Tahoma"/>
                <w:color w:val="000000" w:themeColor="text1"/>
                <w:sz w:val="22"/>
                <w:szCs w:val="22"/>
              </w:rPr>
            </w:pPr>
            <w:r w:rsidRPr="63C5D421">
              <w:rPr>
                <w:rFonts w:ascii="Tahoma" w:hAnsi="Tahoma" w:cs="Tahoma"/>
                <w:color w:val="000000" w:themeColor="text1"/>
                <w:sz w:val="22"/>
                <w:szCs w:val="22"/>
              </w:rPr>
              <w:t xml:space="preserve">Loss of Use in days for the fetched windspeed depending on </w:t>
            </w:r>
            <w:proofErr w:type="spellStart"/>
            <w:r w:rsidRPr="63C5D421">
              <w:rPr>
                <w:rFonts w:ascii="Tahoma" w:hAnsi="Tahoma" w:cs="Tahoma"/>
                <w:color w:val="000000" w:themeColor="text1"/>
                <w:sz w:val="22"/>
                <w:szCs w:val="22"/>
              </w:rPr>
              <w:t>wbId</w:t>
            </w:r>
            <w:proofErr w:type="spellEnd"/>
            <w:r w:rsidRPr="63C5D421">
              <w:rPr>
                <w:rFonts w:ascii="Tahoma" w:hAnsi="Tahoma" w:cs="Tahoma"/>
                <w:color w:val="000000" w:themeColor="text1"/>
                <w:sz w:val="22"/>
                <w:szCs w:val="22"/>
              </w:rPr>
              <w:t xml:space="preserve">, </w:t>
            </w:r>
            <w:proofErr w:type="spellStart"/>
            <w:r w:rsidRPr="63C5D421">
              <w:rPr>
                <w:rFonts w:ascii="Tahoma" w:hAnsi="Tahoma" w:cs="Tahoma"/>
                <w:color w:val="000000" w:themeColor="text1"/>
                <w:sz w:val="22"/>
                <w:szCs w:val="22"/>
              </w:rPr>
              <w:t>terrainid</w:t>
            </w:r>
            <w:proofErr w:type="spellEnd"/>
            <w:r w:rsidRPr="63C5D421">
              <w:rPr>
                <w:rFonts w:ascii="Tahoma" w:hAnsi="Tahoma" w:cs="Tahoma"/>
                <w:color w:val="000000" w:themeColor="text1"/>
                <w:sz w:val="22"/>
                <w:szCs w:val="22"/>
              </w:rPr>
              <w:t xml:space="preserve">, </w:t>
            </w:r>
            <w:proofErr w:type="spellStart"/>
            <w:r w:rsidRPr="63C5D421">
              <w:rPr>
                <w:rFonts w:ascii="Tahoma" w:hAnsi="Tahoma" w:cs="Tahoma"/>
                <w:color w:val="000000" w:themeColor="text1"/>
                <w:sz w:val="22"/>
                <w:szCs w:val="22"/>
              </w:rPr>
              <w:t>DamLossDescID</w:t>
            </w:r>
            <w:proofErr w:type="spellEnd"/>
            <w:r w:rsidRPr="63C5D421">
              <w:rPr>
                <w:rFonts w:ascii="Tahoma" w:hAnsi="Tahoma" w:cs="Tahoma"/>
                <w:color w:val="000000" w:themeColor="text1"/>
                <w:sz w:val="22"/>
                <w:szCs w:val="22"/>
              </w:rPr>
              <w:t xml:space="preserve"> = 7 from </w:t>
            </w:r>
            <w:proofErr w:type="spellStart"/>
            <w:r w:rsidRPr="63C5D421">
              <w:rPr>
                <w:rFonts w:ascii="Tahoma" w:hAnsi="Tahoma" w:cs="Tahoma"/>
                <w:color w:val="000000" w:themeColor="text1"/>
                <w:sz w:val="22"/>
                <w:szCs w:val="22"/>
              </w:rPr>
              <w:t>huDamLossFun</w:t>
            </w:r>
            <w:proofErr w:type="spellEnd"/>
            <w:r w:rsidRPr="63C5D421">
              <w:rPr>
                <w:rFonts w:ascii="Tahoma" w:hAnsi="Tahoma" w:cs="Tahoma"/>
                <w:color w:val="000000" w:themeColor="text1"/>
                <w:sz w:val="22"/>
                <w:szCs w:val="22"/>
              </w:rPr>
              <w:t>)</w:t>
            </w:r>
          </w:p>
        </w:tc>
      </w:tr>
      <w:tr w:rsidR="00D114A6" w:rsidRPr="000832CD" w14:paraId="3CCD5AF7" w14:textId="77777777" w:rsidTr="0072281B">
        <w:trPr>
          <w:trHeight w:val="288"/>
        </w:trPr>
        <w:tc>
          <w:tcPr>
            <w:tcW w:w="1555" w:type="dxa"/>
            <w:shd w:val="clear" w:color="auto" w:fill="auto"/>
            <w:noWrap/>
            <w:vAlign w:val="bottom"/>
            <w:hideMark/>
          </w:tcPr>
          <w:p w14:paraId="63DEDB5B" w14:textId="77777777" w:rsidR="00D114A6" w:rsidRPr="000832CD" w:rsidRDefault="00D114A6" w:rsidP="0072281B">
            <w:pPr>
              <w:rPr>
                <w:rFonts w:ascii="Tahoma" w:hAnsi="Tahoma" w:cs="Tahoma"/>
                <w:color w:val="000000"/>
                <w:sz w:val="22"/>
                <w:szCs w:val="22"/>
              </w:rPr>
            </w:pPr>
            <w:proofErr w:type="spellStart"/>
            <w:r w:rsidRPr="000832CD">
              <w:rPr>
                <w:rFonts w:ascii="Tahoma" w:hAnsi="Tahoma" w:cs="Tahoma"/>
                <w:color w:val="000000"/>
                <w:sz w:val="22"/>
                <w:szCs w:val="22"/>
              </w:rPr>
              <w:t>BrickWood</w:t>
            </w:r>
            <w:proofErr w:type="spellEnd"/>
            <w:r w:rsidRPr="000832CD">
              <w:rPr>
                <w:rFonts w:ascii="Tahoma" w:hAnsi="Tahoma" w:cs="Tahoma"/>
                <w:color w:val="000000"/>
                <w:sz w:val="22"/>
                <w:szCs w:val="22"/>
              </w:rPr>
              <w:t xml:space="preserve">           </w:t>
            </w:r>
          </w:p>
        </w:tc>
        <w:tc>
          <w:tcPr>
            <w:tcW w:w="7974" w:type="dxa"/>
            <w:shd w:val="clear" w:color="auto" w:fill="auto"/>
            <w:noWrap/>
            <w:vAlign w:val="bottom"/>
            <w:hideMark/>
          </w:tcPr>
          <w:p w14:paraId="7792261F" w14:textId="77777777" w:rsidR="00D114A6" w:rsidRPr="000832CD" w:rsidRDefault="00D114A6" w:rsidP="0072281B">
            <w:pPr>
              <w:rPr>
                <w:rFonts w:ascii="Tahoma" w:hAnsi="Tahoma" w:cs="Tahoma"/>
                <w:color w:val="000000" w:themeColor="text1"/>
                <w:sz w:val="22"/>
                <w:szCs w:val="22"/>
              </w:rPr>
            </w:pPr>
            <w:r w:rsidRPr="000832CD">
              <w:rPr>
                <w:rFonts w:ascii="Tahoma" w:hAnsi="Tahoma" w:cs="Tahoma"/>
                <w:color w:val="000000"/>
                <w:sz w:val="22"/>
                <w:szCs w:val="22"/>
              </w:rPr>
              <w:t xml:space="preserve">Brick and Wood debris </w:t>
            </w:r>
            <w:proofErr w:type="spellStart"/>
            <w:r w:rsidRPr="000832CD">
              <w:rPr>
                <w:rFonts w:ascii="Tahoma" w:hAnsi="Tahoma" w:cs="Tahoma"/>
                <w:color w:val="000000"/>
                <w:sz w:val="22"/>
                <w:szCs w:val="22"/>
              </w:rPr>
              <w:t>lbs</w:t>
            </w:r>
            <w:proofErr w:type="spellEnd"/>
            <w:r w:rsidRPr="000832CD">
              <w:rPr>
                <w:rFonts w:ascii="Tahoma" w:hAnsi="Tahoma" w:cs="Tahoma"/>
                <w:color w:val="000000"/>
                <w:sz w:val="22"/>
                <w:szCs w:val="22"/>
              </w:rPr>
              <w:t>/</w:t>
            </w:r>
            <w:proofErr w:type="spellStart"/>
            <w:r w:rsidRPr="000832CD">
              <w:rPr>
                <w:rFonts w:ascii="Tahoma" w:hAnsi="Tahoma" w:cs="Tahoma"/>
                <w:color w:val="000000"/>
                <w:sz w:val="22"/>
                <w:szCs w:val="22"/>
              </w:rPr>
              <w:t>sqft</w:t>
            </w:r>
            <w:proofErr w:type="spellEnd"/>
            <w:r w:rsidRPr="000832CD">
              <w:rPr>
                <w:rFonts w:ascii="Tahoma" w:hAnsi="Tahoma" w:cs="Tahoma"/>
                <w:color w:val="000000"/>
                <w:sz w:val="22"/>
                <w:szCs w:val="22"/>
              </w:rPr>
              <w:t xml:space="preserve"> for the fetched windspeed depending on </w:t>
            </w:r>
            <w:proofErr w:type="spellStart"/>
            <w:r w:rsidRPr="000832CD">
              <w:rPr>
                <w:rFonts w:ascii="Tahoma" w:hAnsi="Tahoma" w:cs="Tahoma"/>
                <w:color w:val="000000"/>
                <w:sz w:val="22"/>
                <w:szCs w:val="22"/>
              </w:rPr>
              <w:t>wbId</w:t>
            </w:r>
            <w:proofErr w:type="spellEnd"/>
            <w:r w:rsidRPr="000832CD">
              <w:rPr>
                <w:rFonts w:ascii="Tahoma" w:hAnsi="Tahoma" w:cs="Tahoma"/>
                <w:color w:val="000000"/>
                <w:sz w:val="22"/>
                <w:szCs w:val="22"/>
              </w:rPr>
              <w:t xml:space="preserve">, </w:t>
            </w:r>
            <w:proofErr w:type="spellStart"/>
            <w:r w:rsidRPr="000832CD">
              <w:rPr>
                <w:rFonts w:ascii="Tahoma" w:hAnsi="Tahoma" w:cs="Tahoma"/>
                <w:color w:val="000000"/>
                <w:sz w:val="22"/>
                <w:szCs w:val="22"/>
              </w:rPr>
              <w:t>terrainid</w:t>
            </w:r>
            <w:proofErr w:type="spellEnd"/>
            <w:r w:rsidRPr="000832CD">
              <w:rPr>
                <w:rFonts w:ascii="Tahoma" w:hAnsi="Tahoma" w:cs="Tahoma"/>
                <w:color w:val="000000"/>
                <w:sz w:val="22"/>
                <w:szCs w:val="22"/>
              </w:rPr>
              <w:t xml:space="preserve">, </w:t>
            </w:r>
            <w:proofErr w:type="spellStart"/>
            <w:r w:rsidRPr="000832CD">
              <w:rPr>
                <w:rFonts w:ascii="Tahoma" w:hAnsi="Tahoma" w:cs="Tahoma"/>
                <w:color w:val="000000"/>
                <w:sz w:val="22"/>
                <w:szCs w:val="22"/>
              </w:rPr>
              <w:t>DamLossDescID</w:t>
            </w:r>
            <w:proofErr w:type="spellEnd"/>
            <w:r w:rsidRPr="000832CD">
              <w:rPr>
                <w:rFonts w:ascii="Tahoma" w:hAnsi="Tahoma" w:cs="Tahoma"/>
                <w:color w:val="000000"/>
                <w:sz w:val="22"/>
                <w:szCs w:val="22"/>
              </w:rPr>
              <w:t xml:space="preserve">=8 from </w:t>
            </w:r>
            <w:proofErr w:type="spellStart"/>
            <w:r w:rsidRPr="000832CD">
              <w:rPr>
                <w:rFonts w:ascii="Tahoma" w:hAnsi="Tahoma" w:cs="Tahoma"/>
                <w:color w:val="000000"/>
                <w:sz w:val="22"/>
                <w:szCs w:val="22"/>
              </w:rPr>
              <w:t>huDamLossFun</w:t>
            </w:r>
            <w:proofErr w:type="spellEnd"/>
            <w:r w:rsidRPr="000832CD">
              <w:rPr>
                <w:rFonts w:ascii="Tahoma" w:hAnsi="Tahoma" w:cs="Tahoma"/>
                <w:color w:val="000000"/>
                <w:sz w:val="22"/>
                <w:szCs w:val="22"/>
              </w:rPr>
              <w:t>) *Building Area (SQFT) = Brick and Wood Debris (</w:t>
            </w:r>
            <w:proofErr w:type="spellStart"/>
            <w:r w:rsidRPr="000832CD">
              <w:rPr>
                <w:rFonts w:ascii="Tahoma" w:hAnsi="Tahoma" w:cs="Tahoma"/>
                <w:color w:val="000000"/>
                <w:sz w:val="22"/>
                <w:szCs w:val="22"/>
              </w:rPr>
              <w:t>lbs</w:t>
            </w:r>
            <w:proofErr w:type="spellEnd"/>
            <w:r w:rsidRPr="000832CD">
              <w:rPr>
                <w:rFonts w:ascii="Tahoma" w:hAnsi="Tahoma" w:cs="Tahoma"/>
                <w:color w:val="000000"/>
                <w:sz w:val="22"/>
                <w:szCs w:val="22"/>
              </w:rPr>
              <w:t>)</w:t>
            </w:r>
          </w:p>
        </w:tc>
      </w:tr>
      <w:tr w:rsidR="00D114A6" w:rsidRPr="000832CD" w14:paraId="1100029F" w14:textId="77777777" w:rsidTr="0072281B">
        <w:trPr>
          <w:trHeight w:val="288"/>
        </w:trPr>
        <w:tc>
          <w:tcPr>
            <w:tcW w:w="1555" w:type="dxa"/>
            <w:shd w:val="clear" w:color="auto" w:fill="auto"/>
            <w:noWrap/>
            <w:vAlign w:val="bottom"/>
            <w:hideMark/>
          </w:tcPr>
          <w:p w14:paraId="2D277831" w14:textId="77777777" w:rsidR="00D114A6" w:rsidRPr="000832CD" w:rsidRDefault="00D114A6" w:rsidP="0072281B">
            <w:pPr>
              <w:rPr>
                <w:rFonts w:ascii="Tahoma" w:hAnsi="Tahoma" w:cs="Tahoma"/>
                <w:color w:val="000000"/>
                <w:sz w:val="22"/>
                <w:szCs w:val="22"/>
              </w:rPr>
            </w:pPr>
            <w:proofErr w:type="spellStart"/>
            <w:r w:rsidRPr="000832CD">
              <w:rPr>
                <w:rFonts w:ascii="Tahoma" w:hAnsi="Tahoma" w:cs="Tahoma"/>
                <w:color w:val="000000"/>
                <w:sz w:val="22"/>
                <w:szCs w:val="22"/>
              </w:rPr>
              <w:t>ConcreteSteel</w:t>
            </w:r>
            <w:proofErr w:type="spellEnd"/>
            <w:r w:rsidRPr="000832CD">
              <w:rPr>
                <w:rFonts w:ascii="Tahoma" w:hAnsi="Tahoma" w:cs="Tahoma"/>
                <w:color w:val="000000"/>
                <w:sz w:val="22"/>
                <w:szCs w:val="22"/>
              </w:rPr>
              <w:t xml:space="preserve">       </w:t>
            </w:r>
          </w:p>
        </w:tc>
        <w:tc>
          <w:tcPr>
            <w:tcW w:w="7974" w:type="dxa"/>
            <w:shd w:val="clear" w:color="auto" w:fill="auto"/>
            <w:noWrap/>
            <w:vAlign w:val="bottom"/>
            <w:hideMark/>
          </w:tcPr>
          <w:p w14:paraId="5E3ACE0F" w14:textId="77777777" w:rsidR="00D114A6" w:rsidRPr="000832CD" w:rsidRDefault="00D114A6" w:rsidP="0072281B">
            <w:pPr>
              <w:rPr>
                <w:rFonts w:ascii="Tahoma" w:hAnsi="Tahoma" w:cs="Tahoma"/>
                <w:color w:val="000000" w:themeColor="text1"/>
                <w:sz w:val="22"/>
                <w:szCs w:val="22"/>
              </w:rPr>
            </w:pPr>
            <w:r w:rsidRPr="000832CD">
              <w:rPr>
                <w:rFonts w:ascii="Tahoma" w:hAnsi="Tahoma" w:cs="Tahoma"/>
                <w:color w:val="000000"/>
                <w:sz w:val="22"/>
                <w:szCs w:val="22"/>
              </w:rPr>
              <w:t>Concrete and Steel debris (</w:t>
            </w:r>
            <w:proofErr w:type="spellStart"/>
            <w:r w:rsidRPr="000832CD">
              <w:rPr>
                <w:rFonts w:ascii="Tahoma" w:hAnsi="Tahoma" w:cs="Tahoma"/>
                <w:color w:val="000000"/>
                <w:sz w:val="22"/>
                <w:szCs w:val="22"/>
              </w:rPr>
              <w:t>lbs</w:t>
            </w:r>
            <w:proofErr w:type="spellEnd"/>
            <w:r w:rsidRPr="000832CD">
              <w:rPr>
                <w:rFonts w:ascii="Tahoma" w:hAnsi="Tahoma" w:cs="Tahoma"/>
                <w:color w:val="000000"/>
                <w:sz w:val="22"/>
                <w:szCs w:val="22"/>
              </w:rPr>
              <w:t>/</w:t>
            </w:r>
            <w:proofErr w:type="spellStart"/>
            <w:r w:rsidRPr="000832CD">
              <w:rPr>
                <w:rFonts w:ascii="Tahoma" w:hAnsi="Tahoma" w:cs="Tahoma"/>
                <w:color w:val="000000"/>
                <w:sz w:val="22"/>
                <w:szCs w:val="22"/>
              </w:rPr>
              <w:t>sqft</w:t>
            </w:r>
            <w:proofErr w:type="spellEnd"/>
            <w:r w:rsidRPr="000832CD">
              <w:rPr>
                <w:rFonts w:ascii="Tahoma" w:hAnsi="Tahoma" w:cs="Tahoma"/>
                <w:color w:val="000000"/>
                <w:sz w:val="22"/>
                <w:szCs w:val="22"/>
              </w:rPr>
              <w:t xml:space="preserve">) for the fetched windspeed depending on </w:t>
            </w:r>
            <w:proofErr w:type="spellStart"/>
            <w:r w:rsidRPr="000832CD">
              <w:rPr>
                <w:rFonts w:ascii="Tahoma" w:hAnsi="Tahoma" w:cs="Tahoma"/>
                <w:color w:val="000000"/>
                <w:sz w:val="22"/>
                <w:szCs w:val="22"/>
              </w:rPr>
              <w:t>wbId</w:t>
            </w:r>
            <w:proofErr w:type="spellEnd"/>
            <w:r w:rsidRPr="000832CD">
              <w:rPr>
                <w:rFonts w:ascii="Tahoma" w:hAnsi="Tahoma" w:cs="Tahoma"/>
                <w:color w:val="000000"/>
                <w:sz w:val="22"/>
                <w:szCs w:val="22"/>
              </w:rPr>
              <w:t xml:space="preserve">, </w:t>
            </w:r>
            <w:proofErr w:type="spellStart"/>
            <w:r w:rsidRPr="000832CD">
              <w:rPr>
                <w:rFonts w:ascii="Tahoma" w:hAnsi="Tahoma" w:cs="Tahoma"/>
                <w:color w:val="000000"/>
                <w:sz w:val="22"/>
                <w:szCs w:val="22"/>
              </w:rPr>
              <w:t>terrainid</w:t>
            </w:r>
            <w:proofErr w:type="spellEnd"/>
            <w:r w:rsidRPr="000832CD">
              <w:rPr>
                <w:rFonts w:ascii="Tahoma" w:hAnsi="Tahoma" w:cs="Tahoma"/>
                <w:color w:val="000000"/>
                <w:sz w:val="22"/>
                <w:szCs w:val="22"/>
              </w:rPr>
              <w:t xml:space="preserve">, </w:t>
            </w:r>
            <w:proofErr w:type="spellStart"/>
            <w:r w:rsidRPr="000832CD">
              <w:rPr>
                <w:rFonts w:ascii="Tahoma" w:hAnsi="Tahoma" w:cs="Tahoma"/>
                <w:color w:val="000000"/>
                <w:sz w:val="22"/>
                <w:szCs w:val="22"/>
              </w:rPr>
              <w:t>DamLossDescID</w:t>
            </w:r>
            <w:proofErr w:type="spellEnd"/>
            <w:r w:rsidRPr="000832CD">
              <w:rPr>
                <w:rFonts w:ascii="Tahoma" w:hAnsi="Tahoma" w:cs="Tahoma"/>
                <w:color w:val="000000"/>
                <w:sz w:val="22"/>
                <w:szCs w:val="22"/>
              </w:rPr>
              <w:t xml:space="preserve">=9 from </w:t>
            </w:r>
            <w:proofErr w:type="spellStart"/>
            <w:r w:rsidRPr="000832CD">
              <w:rPr>
                <w:rFonts w:ascii="Tahoma" w:hAnsi="Tahoma" w:cs="Tahoma"/>
                <w:color w:val="000000"/>
                <w:sz w:val="22"/>
                <w:szCs w:val="22"/>
              </w:rPr>
              <w:t>huDamLossFun</w:t>
            </w:r>
            <w:proofErr w:type="spellEnd"/>
            <w:r w:rsidRPr="000832CD">
              <w:rPr>
                <w:rFonts w:ascii="Tahoma" w:hAnsi="Tahoma" w:cs="Tahoma"/>
                <w:color w:val="000000"/>
                <w:sz w:val="22"/>
                <w:szCs w:val="22"/>
              </w:rPr>
              <w:t>) *Building Area (SQFT) = Concrete and Steel Debris (</w:t>
            </w:r>
            <w:proofErr w:type="spellStart"/>
            <w:r w:rsidRPr="000832CD">
              <w:rPr>
                <w:rFonts w:ascii="Tahoma" w:hAnsi="Tahoma" w:cs="Tahoma"/>
                <w:color w:val="000000"/>
                <w:sz w:val="22"/>
                <w:szCs w:val="22"/>
              </w:rPr>
              <w:t>lbs</w:t>
            </w:r>
            <w:proofErr w:type="spellEnd"/>
            <w:r w:rsidRPr="000832CD">
              <w:rPr>
                <w:rFonts w:ascii="Tahoma" w:hAnsi="Tahoma" w:cs="Tahoma"/>
                <w:color w:val="000000"/>
                <w:sz w:val="22"/>
                <w:szCs w:val="22"/>
              </w:rPr>
              <w:t>)</w:t>
            </w:r>
          </w:p>
        </w:tc>
      </w:tr>
    </w:tbl>
    <w:p w14:paraId="70BD085F" w14:textId="77777777" w:rsidR="00D114A6" w:rsidRDefault="00D114A6" w:rsidP="00D114A6"/>
    <w:p w14:paraId="00E3FF78" w14:textId="40BACBCD" w:rsidR="008876E5" w:rsidRDefault="008876E5" w:rsidP="00C86D82">
      <w:pPr>
        <w:pStyle w:val="Heading2"/>
      </w:pPr>
      <w:bookmarkStart w:id="34" w:name="_Toc20399752"/>
      <w:r>
        <w:t>Wind Building ID (</w:t>
      </w:r>
      <w:proofErr w:type="spellStart"/>
      <w:r>
        <w:t>wbID</w:t>
      </w:r>
      <w:proofErr w:type="spellEnd"/>
      <w:r>
        <w:t>)</w:t>
      </w:r>
      <w:bookmarkEnd w:id="34"/>
    </w:p>
    <w:p w14:paraId="45CC622E" w14:textId="77777777" w:rsidR="008876E5" w:rsidRDefault="008876E5" w:rsidP="00C86D82">
      <w:pPr>
        <w:ind w:left="1170"/>
      </w:pPr>
      <w:r>
        <w:t>The wind building ID (</w:t>
      </w:r>
      <w:proofErr w:type="spellStart"/>
      <w:r>
        <w:t>wbID</w:t>
      </w:r>
      <w:proofErr w:type="spellEnd"/>
      <w:r>
        <w:t>) assigned for each structure will be the default for each HUSBT if not provided by the user</w:t>
      </w:r>
    </w:p>
    <w:p w14:paraId="4CDF5268" w14:textId="77777777" w:rsidR="008876E5" w:rsidRDefault="008876E5" w:rsidP="00C86D82">
      <w:pPr>
        <w:ind w:left="1170"/>
      </w:pPr>
      <w:r>
        <w:t>Results</w:t>
      </w:r>
    </w:p>
    <w:p w14:paraId="2E6940F7" w14:textId="7E2FD217" w:rsidR="008876E5" w:rsidRDefault="008876E5" w:rsidP="00AD6D36">
      <w:pPr>
        <w:pStyle w:val="ListParagraph"/>
        <w:numPr>
          <w:ilvl w:val="0"/>
          <w:numId w:val="17"/>
        </w:numPr>
      </w:pPr>
      <w:r>
        <w:t>The input data file will be modified by the tool to add additional columns for parameters and damage calculations</w:t>
      </w:r>
    </w:p>
    <w:p w14:paraId="16EE0DC3" w14:textId="58E43347" w:rsidR="008876E5" w:rsidRDefault="008876E5" w:rsidP="00AD6D36">
      <w:pPr>
        <w:pStyle w:val="ListParagraph"/>
        <w:numPr>
          <w:ilvl w:val="0"/>
          <w:numId w:val="17"/>
        </w:numPr>
      </w:pPr>
      <w:r>
        <w:t>The results will be saved to a new table/file depending on the technical design with a new table created for each wind-field input selected by the user</w:t>
      </w:r>
    </w:p>
    <w:p w14:paraId="4592B700" w14:textId="77777777" w:rsidR="008876E5" w:rsidRDefault="008876E5" w:rsidP="008876E5"/>
    <w:p w14:paraId="28834794" w14:textId="77777777" w:rsidR="008876E5" w:rsidRDefault="008876E5" w:rsidP="00C86D82">
      <w:pPr>
        <w:pStyle w:val="Heading2"/>
      </w:pPr>
      <w:bookmarkStart w:id="35" w:name="_Toc20399753"/>
      <w:r>
        <w:t>System/Security Requirements</w:t>
      </w:r>
      <w:bookmarkEnd w:id="35"/>
    </w:p>
    <w:p w14:paraId="4F5DC4AB" w14:textId="77777777" w:rsidR="008876E5" w:rsidRDefault="008876E5" w:rsidP="00C86D82">
      <w:pPr>
        <w:ind w:left="1170"/>
      </w:pPr>
      <w:r>
        <w:t>Description</w:t>
      </w:r>
    </w:p>
    <w:p w14:paraId="5B4EAE09" w14:textId="3F596C02" w:rsidR="008876E5" w:rsidRDefault="008876E5" w:rsidP="00AD6D36">
      <w:pPr>
        <w:pStyle w:val="ListParagraph"/>
        <w:numPr>
          <w:ilvl w:val="0"/>
          <w:numId w:val="17"/>
        </w:numPr>
      </w:pPr>
      <w:r>
        <w:t xml:space="preserve">The download of the prototype tool will be provided to FEMA using FEMA’s NHRAP-Dev </w:t>
      </w:r>
      <w:proofErr w:type="spellStart"/>
      <w:r>
        <w:t>Github</w:t>
      </w:r>
      <w:proofErr w:type="spellEnd"/>
      <w:r>
        <w:t xml:space="preserve"> site - </w:t>
      </w:r>
      <w:hyperlink r:id="rId19" w:history="1">
        <w:r w:rsidR="00C86D82" w:rsidRPr="00946391">
          <w:rPr>
            <w:rStyle w:val="Hyperlink"/>
          </w:rPr>
          <w:t>https://github.com/nhrap-dev</w:t>
        </w:r>
        <w:r w:rsidR="00C86D82" w:rsidRPr="00946391">
          <w:rPr>
            <w:rStyle w:val="Hyperlink"/>
          </w:rPr>
          <w:t>/HUSAT/</w:t>
        </w:r>
      </w:hyperlink>
      <w:r w:rsidR="00C86D82">
        <w:t xml:space="preserve"> </w:t>
      </w:r>
    </w:p>
    <w:p w14:paraId="747767E8" w14:textId="470E76E1" w:rsidR="008876E5" w:rsidRDefault="008876E5" w:rsidP="00AD6D36">
      <w:pPr>
        <w:pStyle w:val="ListParagraph"/>
        <w:numPr>
          <w:ilvl w:val="0"/>
          <w:numId w:val="17"/>
        </w:numPr>
      </w:pPr>
      <w:r>
        <w:t>We encourage the user to make modifications to the code to fit their need</w:t>
      </w:r>
    </w:p>
    <w:p w14:paraId="58886801" w14:textId="77777777" w:rsidR="00C86D82" w:rsidRDefault="00C86D82" w:rsidP="00AD6D36">
      <w:pPr>
        <w:pStyle w:val="ListParagraph"/>
        <w:numPr>
          <w:ilvl w:val="0"/>
          <w:numId w:val="17"/>
        </w:numPr>
      </w:pPr>
      <w:r>
        <w:t>A basic file zip/unzip program will be required to download and use the tool</w:t>
      </w:r>
    </w:p>
    <w:p w14:paraId="040AD518" w14:textId="77777777" w:rsidR="00C86D82" w:rsidRDefault="00C86D82" w:rsidP="00AD6D36">
      <w:pPr>
        <w:pStyle w:val="ListParagraph"/>
        <w:numPr>
          <w:ilvl w:val="0"/>
          <w:numId w:val="17"/>
        </w:numPr>
      </w:pPr>
      <w:r>
        <w:t>Documentation and sample data will be provided</w:t>
      </w:r>
    </w:p>
    <w:p w14:paraId="23DA2AEA" w14:textId="36525EE2" w:rsidR="008876E5" w:rsidRDefault="008876E5" w:rsidP="00AD6D36">
      <w:pPr>
        <w:pStyle w:val="ListParagraph"/>
        <w:numPr>
          <w:ilvl w:val="0"/>
          <w:numId w:val="17"/>
        </w:numPr>
      </w:pPr>
      <w:r>
        <w:t>The tool will be supported on Windows 10 (Pro &amp; Enterprise) and will use the following python libraries:</w:t>
      </w:r>
    </w:p>
    <w:p w14:paraId="03AD21C3" w14:textId="72E4EFCF" w:rsidR="008876E5" w:rsidRDefault="008876E5" w:rsidP="00AD6D36">
      <w:pPr>
        <w:pStyle w:val="ListParagraph"/>
        <w:numPr>
          <w:ilvl w:val="1"/>
          <w:numId w:val="17"/>
        </w:numPr>
      </w:pPr>
      <w:r>
        <w:t>pandas</w:t>
      </w:r>
    </w:p>
    <w:p w14:paraId="23F4E5A5" w14:textId="05429A2A" w:rsidR="008876E5" w:rsidRDefault="008876E5" w:rsidP="00AD6D36">
      <w:pPr>
        <w:pStyle w:val="ListParagraph"/>
        <w:numPr>
          <w:ilvl w:val="1"/>
          <w:numId w:val="17"/>
        </w:numPr>
      </w:pPr>
      <w:proofErr w:type="spellStart"/>
      <w:r>
        <w:t>geopandas</w:t>
      </w:r>
      <w:proofErr w:type="spellEnd"/>
    </w:p>
    <w:p w14:paraId="051AC070" w14:textId="70307049" w:rsidR="008876E5" w:rsidRDefault="008876E5" w:rsidP="00AD6D36">
      <w:pPr>
        <w:pStyle w:val="ListParagraph"/>
        <w:numPr>
          <w:ilvl w:val="1"/>
          <w:numId w:val="17"/>
        </w:numPr>
      </w:pPr>
      <w:r>
        <w:t>shapely</w:t>
      </w:r>
    </w:p>
    <w:p w14:paraId="6E5545D4" w14:textId="3C754F07" w:rsidR="008876E5" w:rsidRDefault="008876E5" w:rsidP="00AD6D36">
      <w:pPr>
        <w:pStyle w:val="ListParagraph"/>
        <w:numPr>
          <w:ilvl w:val="1"/>
          <w:numId w:val="17"/>
        </w:numPr>
      </w:pPr>
      <w:proofErr w:type="spellStart"/>
      <w:r>
        <w:t>pymssql</w:t>
      </w:r>
      <w:proofErr w:type="spellEnd"/>
    </w:p>
    <w:p w14:paraId="4CED8273" w14:textId="77777777" w:rsidR="008876E5" w:rsidRDefault="008876E5" w:rsidP="00C86D82">
      <w:pPr>
        <w:ind w:left="1170"/>
      </w:pPr>
    </w:p>
    <w:p w14:paraId="4EB2437A" w14:textId="77777777" w:rsidR="008876E5" w:rsidRDefault="008876E5" w:rsidP="00C86D82">
      <w:pPr>
        <w:ind w:left="1170"/>
      </w:pPr>
      <w:r>
        <w:t>Authorization</w:t>
      </w:r>
    </w:p>
    <w:p w14:paraId="30120890" w14:textId="477FCEED" w:rsidR="00D114A6" w:rsidRDefault="008876E5" w:rsidP="00AD6D36">
      <w:pPr>
        <w:pStyle w:val="ListParagraph"/>
        <w:numPr>
          <w:ilvl w:val="0"/>
          <w:numId w:val="17"/>
        </w:numPr>
      </w:pPr>
      <w:r>
        <w:t>There is no authorization required to download and run the tool.</w:t>
      </w:r>
    </w:p>
    <w:sectPr w:rsidR="00D114A6" w:rsidSect="003C641D">
      <w:footerReference w:type="first" r:id="rId20"/>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92A84" w14:textId="77777777" w:rsidR="00AD6D36" w:rsidRDefault="00AD6D36">
      <w:r>
        <w:separator/>
      </w:r>
    </w:p>
  </w:endnote>
  <w:endnote w:type="continuationSeparator" w:id="0">
    <w:p w14:paraId="15899DBC" w14:textId="77777777" w:rsidR="00AD6D36" w:rsidRDefault="00AD6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
    <w:panose1 w:val="020B060402020203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Joanna MT Std">
    <w:panose1 w:val="00000000000000000000"/>
    <w:charset w:val="00"/>
    <w:family w:val="roman"/>
    <w:notTrueType/>
    <w:pitch w:val="variable"/>
    <w:sig w:usb0="800000AF" w:usb1="4000204A"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Bold">
    <w:altName w:val="Arial"/>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A0E9A" w14:textId="77777777" w:rsidR="008410BF" w:rsidRPr="00C54C32" w:rsidRDefault="008410BF" w:rsidP="00C54C32">
    <w:pPr>
      <w:pStyle w:val="FooterText"/>
      <w:pBdr>
        <w:top w:val="single" w:sz="12" w:space="0" w:color="003366"/>
      </w:pBdr>
      <w:tabs>
        <w:tab w:val="center" w:pos="4320"/>
        <w:tab w:val="right" w:pos="9000"/>
      </w:tabs>
    </w:pPr>
    <w:r>
      <w:t xml:space="preserve">March 2013 </w:t>
    </w:r>
    <w:r>
      <w:tab/>
      <w:t>For Official Use Only</w:t>
    </w:r>
    <w:r>
      <w:tab/>
    </w:r>
    <w:r w:rsidR="00BF26AF">
      <w:rPr>
        <w:noProof/>
      </w:rPr>
      <w:fldChar w:fldCharType="begin"/>
    </w:r>
    <w:r>
      <w:rPr>
        <w:noProof/>
      </w:rPr>
      <w:instrText xml:space="preserve"> PAGE   \* MERGEFORMAT </w:instrText>
    </w:r>
    <w:r w:rsidR="00BF26AF">
      <w:rPr>
        <w:noProof/>
      </w:rPr>
      <w:fldChar w:fldCharType="separate"/>
    </w:r>
    <w:r>
      <w:rPr>
        <w:noProof/>
      </w:rPr>
      <w:t>2</w:t>
    </w:r>
    <w:r w:rsidR="00BF26AF">
      <w:rPr>
        <w:noProof/>
      </w:rPr>
      <w:fldChar w:fldCharType="end"/>
    </w:r>
  </w:p>
  <w:p w14:paraId="752EDE51" w14:textId="77777777" w:rsidR="008410BF" w:rsidRPr="00C54C32" w:rsidRDefault="008410BF" w:rsidP="00C54C32">
    <w:pPr>
      <w:pStyle w:val="Footer"/>
      <w:rPr>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A1982" w14:textId="55CE4C60" w:rsidR="008410BF" w:rsidRDefault="00D34E36" w:rsidP="00EC5337">
    <w:pPr>
      <w:pStyle w:val="FooterText"/>
      <w:pBdr>
        <w:top w:val="single" w:sz="12" w:space="0" w:color="003366"/>
      </w:pBdr>
      <w:tabs>
        <w:tab w:val="center" w:pos="4320"/>
        <w:tab w:val="right" w:pos="9000"/>
      </w:tabs>
    </w:pPr>
    <w:r>
      <w:t>Septem</w:t>
    </w:r>
    <w:r w:rsidR="00EA3765">
      <w:t>ber 201</w:t>
    </w:r>
    <w:r>
      <w:t>9</w:t>
    </w:r>
    <w:r w:rsidR="008410BF">
      <w:tab/>
      <w:t>For Official Use Only</w:t>
    </w:r>
    <w:r w:rsidR="008410BF">
      <w:tab/>
    </w:r>
    <w:r w:rsidR="00BF26AF">
      <w:rPr>
        <w:noProof/>
      </w:rPr>
      <w:fldChar w:fldCharType="begin"/>
    </w:r>
    <w:r w:rsidR="008410BF">
      <w:rPr>
        <w:noProof/>
      </w:rPr>
      <w:instrText xml:space="preserve"> PAGE   \* MERGEFORMAT </w:instrText>
    </w:r>
    <w:r w:rsidR="00BF26AF">
      <w:rPr>
        <w:noProof/>
      </w:rPr>
      <w:fldChar w:fldCharType="separate"/>
    </w:r>
    <w:r w:rsidR="0081245C">
      <w:rPr>
        <w:noProof/>
      </w:rPr>
      <w:t>12</w:t>
    </w:r>
    <w:r w:rsidR="00BF26AF">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45673" w14:textId="77777777" w:rsidR="008410BF" w:rsidRPr="00C54C32" w:rsidRDefault="008410BF" w:rsidP="00C54C32">
    <w:pPr>
      <w:pStyle w:val="FooterText"/>
      <w:pBdr>
        <w:top w:val="single" w:sz="12" w:space="0" w:color="003366"/>
      </w:pBdr>
      <w:tabs>
        <w:tab w:val="center" w:pos="4320"/>
        <w:tab w:val="right" w:pos="9000"/>
      </w:tabs>
    </w:pPr>
    <w:r>
      <w:t>Month 201X</w:t>
    </w:r>
    <w:r>
      <w:tab/>
      <w:t>For Official Use Only</w:t>
    </w:r>
    <w:r>
      <w:tab/>
    </w:r>
    <w:r w:rsidR="00BF26AF">
      <w:rPr>
        <w:noProof/>
      </w:rPr>
      <w:fldChar w:fldCharType="begin"/>
    </w:r>
    <w:r>
      <w:rPr>
        <w:noProof/>
      </w:rPr>
      <w:instrText xml:space="preserve"> PAGE   \* MERGEFORMAT </w:instrText>
    </w:r>
    <w:r w:rsidR="00BF26AF">
      <w:rPr>
        <w:noProof/>
      </w:rPr>
      <w:fldChar w:fldCharType="separate"/>
    </w:r>
    <w:r>
      <w:rPr>
        <w:noProof/>
      </w:rPr>
      <w:t>4</w:t>
    </w:r>
    <w:r w:rsidR="00BF26AF">
      <w:rPr>
        <w:noProof/>
      </w:rPr>
      <w:fldChar w:fldCharType="end"/>
    </w:r>
  </w:p>
  <w:p w14:paraId="64F56A3E" w14:textId="77777777" w:rsidR="008410BF" w:rsidRPr="00C54C32" w:rsidRDefault="008410BF" w:rsidP="00C54C32">
    <w:pPr>
      <w:pStyle w:val="Footer"/>
      <w:rPr>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A2B64" w14:textId="74E4C525" w:rsidR="008410BF" w:rsidRPr="002C2D00" w:rsidRDefault="00D34E36" w:rsidP="002C2D00">
    <w:pPr>
      <w:pStyle w:val="FooterText"/>
      <w:pBdr>
        <w:top w:val="single" w:sz="12" w:space="0" w:color="003366"/>
      </w:pBdr>
      <w:tabs>
        <w:tab w:val="center" w:pos="4320"/>
        <w:tab w:val="right" w:pos="9000"/>
      </w:tabs>
    </w:pPr>
    <w:r>
      <w:t>September</w:t>
    </w:r>
    <w:r w:rsidR="008410BF">
      <w:t xml:space="preserve"> 201</w:t>
    </w:r>
    <w:r>
      <w:t>9</w:t>
    </w:r>
    <w:r w:rsidR="008410BF">
      <w:tab/>
      <w:t>For Official Use Only</w:t>
    </w:r>
    <w:r w:rsidR="008410BF">
      <w:tab/>
    </w:r>
    <w:r w:rsidR="00BF26AF">
      <w:rPr>
        <w:noProof/>
      </w:rPr>
      <w:fldChar w:fldCharType="begin"/>
    </w:r>
    <w:r w:rsidR="008410BF">
      <w:rPr>
        <w:noProof/>
      </w:rPr>
      <w:instrText xml:space="preserve"> PAGE   \* MERGEFORMAT </w:instrText>
    </w:r>
    <w:r w:rsidR="00BF26AF">
      <w:rPr>
        <w:noProof/>
      </w:rPr>
      <w:fldChar w:fldCharType="separate"/>
    </w:r>
    <w:r w:rsidR="0081245C">
      <w:rPr>
        <w:noProof/>
      </w:rPr>
      <w:t>i</w:t>
    </w:r>
    <w:r w:rsidR="00BF26AF">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08A4C" w14:textId="77777777" w:rsidR="008410BF" w:rsidRPr="002C2D00" w:rsidRDefault="008410BF" w:rsidP="001A726A">
    <w:pPr>
      <w:pStyle w:val="FooterText"/>
      <w:pBdr>
        <w:top w:val="single" w:sz="12" w:space="0" w:color="003366"/>
      </w:pBdr>
      <w:tabs>
        <w:tab w:val="center" w:pos="4320"/>
        <w:tab w:val="right" w:pos="6480"/>
      </w:tabs>
    </w:pPr>
    <w:r>
      <w:t xml:space="preserve">Month 201X </w:t>
    </w:r>
    <w:r>
      <w:tab/>
      <w:t>For Official Use Only</w:t>
    </w:r>
    <w:r>
      <w:tab/>
    </w:r>
    <w:r>
      <w:tab/>
    </w:r>
    <w:r>
      <w:tab/>
    </w:r>
    <w:r>
      <w:tab/>
    </w:r>
    <w:r w:rsidR="00BF26AF">
      <w:rPr>
        <w:noProof/>
      </w:rPr>
      <w:fldChar w:fldCharType="begin"/>
    </w:r>
    <w:r>
      <w:rPr>
        <w:noProof/>
      </w:rPr>
      <w:instrText xml:space="preserve"> PAGE   \* MERGEFORMAT </w:instrText>
    </w:r>
    <w:r w:rsidR="00BF26AF">
      <w:rPr>
        <w:noProof/>
      </w:rPr>
      <w:fldChar w:fldCharType="separate"/>
    </w:r>
    <w:r>
      <w:rPr>
        <w:noProof/>
      </w:rPr>
      <w:t>1</w:t>
    </w:r>
    <w:r w:rsidR="00BF26A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50AC1" w14:textId="77777777" w:rsidR="00AD6D36" w:rsidRDefault="00AD6D36">
      <w:r>
        <w:separator/>
      </w:r>
    </w:p>
  </w:footnote>
  <w:footnote w:type="continuationSeparator" w:id="0">
    <w:p w14:paraId="65019A64" w14:textId="77777777" w:rsidR="00AD6D36" w:rsidRDefault="00AD6D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6C61B" w14:textId="77777777" w:rsidR="008410BF" w:rsidRDefault="008410BF">
    <w:pPr>
      <w:pStyle w:val="Header"/>
    </w:pPr>
    <w:r>
      <w:rPr>
        <w:noProof/>
      </w:rPr>
      <w:drawing>
        <wp:anchor distT="0" distB="0" distL="114300" distR="114300" simplePos="0" relativeHeight="251657216" behindDoc="1" locked="1" layoutInCell="1" allowOverlap="1" wp14:anchorId="1DE61CB7" wp14:editId="1FE85DCB">
          <wp:simplePos x="0" y="0"/>
          <wp:positionH relativeFrom="margin">
            <wp:posOffset>0</wp:posOffset>
          </wp:positionH>
          <wp:positionV relativeFrom="paragraph">
            <wp:posOffset>17780</wp:posOffset>
          </wp:positionV>
          <wp:extent cx="590550" cy="238125"/>
          <wp:effectExtent l="19050" t="0" r="0" b="0"/>
          <wp:wrapTight wrapText="bothSides">
            <wp:wrapPolygon edited="0">
              <wp:start x="-697" y="0"/>
              <wp:lineTo x="-697" y="20736"/>
              <wp:lineTo x="21600" y="20736"/>
              <wp:lineTo x="21600" y="0"/>
              <wp:lineTo x="-697" y="0"/>
            </wp:wrapPolygon>
          </wp:wrapTight>
          <wp:docPr id="2" name="Picture 10" descr="IB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BM Logo"/>
                  <pic:cNvPicPr>
                    <a:picLocks noChangeAspect="1" noChangeArrowheads="1"/>
                  </pic:cNvPicPr>
                </pic:nvPicPr>
                <pic:blipFill>
                  <a:blip r:embed="rId1"/>
                  <a:srcRect/>
                  <a:stretch>
                    <a:fillRect/>
                  </a:stretch>
                </pic:blipFill>
                <pic:spPr bwMode="auto">
                  <a:xfrm>
                    <a:off x="0" y="0"/>
                    <a:ext cx="590550" cy="2381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8971D" w14:textId="77777777" w:rsidR="008410BF" w:rsidRDefault="00AD6D36" w:rsidP="005D7C1C">
    <w:pPr>
      <w:pStyle w:val="Header"/>
      <w:jc w:val="right"/>
    </w:pPr>
    <w:r>
      <w:rPr>
        <w:noProof/>
      </w:rPr>
    </w:r>
    <w:r>
      <w:rPr>
        <w:noProof/>
      </w:rPr>
      <w:pict w14:anchorId="5D8D8337">
        <v:rect id="Rectangle 2" o:spid="_x0000_s2050" style="width:6in;height:28.8pt;visibility:visible;mso-left-percent:-10001;mso-top-percent:-10001;mso-position-horizontal:absolute;mso-position-horizontal-relative:char;mso-position-vertical:absolute;mso-position-vertical-relative:line;mso-left-percent:-10001;mso-top-percent:-10001" fillcolor="#e6e6e6" strokecolor="#154da0">
          <v:shadow on="t" color="#4d4d4d" opacity=".5" offset="3pt,3pt"/>
          <v:textbox>
            <w:txbxContent>
              <w:p w14:paraId="703FAD9B" w14:textId="77777777" w:rsidR="00C92B33" w:rsidRPr="00C92B33" w:rsidRDefault="00C92B33" w:rsidP="00C92B33">
                <w:pPr>
                  <w:jc w:val="right"/>
                  <w:rPr>
                    <w:rFonts w:ascii="Trebuchet MS" w:hAnsi="Trebuchet MS"/>
                    <w:b/>
                    <w:bCs/>
                    <w:color w:val="003366"/>
                    <w:sz w:val="32"/>
                  </w:rPr>
                </w:pPr>
                <w:r w:rsidRPr="00C92B33">
                  <w:rPr>
                    <w:rFonts w:ascii="Trebuchet MS" w:hAnsi="Trebuchet MS"/>
                    <w:b/>
                    <w:bCs/>
                    <w:color w:val="003366"/>
                    <w:sz w:val="32"/>
                  </w:rPr>
                  <w:t>Hurricane Structure Analysis Tool (HUSAT) Prototype</w:t>
                </w:r>
              </w:p>
              <w:p w14:paraId="23CA668E" w14:textId="09F75334" w:rsidR="005D7C1C" w:rsidRPr="001D5260" w:rsidRDefault="005D7C1C" w:rsidP="005D7C1C">
                <w:pPr>
                  <w:jc w:val="right"/>
                </w:pPr>
              </w:p>
            </w:txbxContent>
          </v:textbox>
          <w10:anchorlock/>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4743A" w14:textId="77777777" w:rsidR="008410BF" w:rsidRDefault="008410BF">
    <w:pPr>
      <w:pStyle w:val="Header"/>
    </w:pPr>
  </w:p>
  <w:p w14:paraId="1B2BC517" w14:textId="77777777" w:rsidR="008410BF" w:rsidRDefault="008410B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4A4C7" w14:textId="77777777" w:rsidR="008410BF" w:rsidRPr="00B43B5F" w:rsidRDefault="00AD6D36" w:rsidP="00B43B5F">
    <w:pPr>
      <w:pStyle w:val="Header"/>
    </w:pPr>
    <w:r>
      <w:rPr>
        <w:noProof/>
      </w:rPr>
    </w:r>
    <w:r>
      <w:rPr>
        <w:noProof/>
      </w:rPr>
      <w:pict w14:anchorId="3E321E8A">
        <v:rect id="_x0000_s2049" style="width:6in;height:28.8pt;visibility:visible;mso-left-percent:-10001;mso-top-percent:-10001;mso-position-horizontal:absolute;mso-position-horizontal-relative:char;mso-position-vertical:absolute;mso-position-vertical-relative:line;mso-left-percent:-10001;mso-top-percent:-10001" fillcolor="#e6e6e6" strokecolor="#154da0">
          <v:shadow on="t" color="#4d4d4d" opacity=".5" offset="3pt,3pt"/>
          <v:textbox style="mso-next-textbox:#_x0000_s2049">
            <w:txbxContent>
              <w:p w14:paraId="2781C734" w14:textId="4200985F" w:rsidR="00B43B5F" w:rsidRPr="00C92B33" w:rsidRDefault="00C92B33" w:rsidP="00C92B33">
                <w:pPr>
                  <w:jc w:val="right"/>
                  <w:rPr>
                    <w:rFonts w:ascii="Trebuchet MS" w:hAnsi="Trebuchet MS"/>
                    <w:b/>
                    <w:bCs/>
                    <w:color w:val="003366"/>
                    <w:sz w:val="32"/>
                  </w:rPr>
                </w:pPr>
                <w:r w:rsidRPr="00C92B33">
                  <w:rPr>
                    <w:rFonts w:ascii="Trebuchet MS" w:hAnsi="Trebuchet MS"/>
                    <w:b/>
                    <w:bCs/>
                    <w:color w:val="003366"/>
                    <w:sz w:val="32"/>
                  </w:rPr>
                  <w:t>Hurricane Structure Analysis Tool (HUSAT) Prototype</w:t>
                </w:r>
              </w:p>
            </w:txbxContent>
          </v:textbox>
          <w10:anchorlock/>
        </v:rect>
      </w:pict>
    </w:r>
  </w:p>
  <w:p w14:paraId="1DD254D1" w14:textId="77777777" w:rsidR="00FA5DDF" w:rsidRDefault="00FA5D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AD6CBA3C"/>
    <w:lvl w:ilvl="0">
      <w:start w:val="1"/>
      <w:numFmt w:val="decimal"/>
      <w:pStyle w:val="ListNumber4"/>
      <w:lvlText w:val="%1."/>
      <w:lvlJc w:val="left"/>
      <w:pPr>
        <w:tabs>
          <w:tab w:val="num" w:pos="1440"/>
        </w:tabs>
        <w:ind w:left="1440" w:hanging="360"/>
      </w:pPr>
    </w:lvl>
  </w:abstractNum>
  <w:abstractNum w:abstractNumId="1" w15:restartNumberingAfterBreak="0">
    <w:nsid w:val="FFFFFF83"/>
    <w:multiLevelType w:val="singleLevel"/>
    <w:tmpl w:val="F0349490"/>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628AA8EE"/>
    <w:lvl w:ilvl="0">
      <w:start w:val="1"/>
      <w:numFmt w:val="bullet"/>
      <w:pStyle w:val="ListBullet"/>
      <w:lvlText w:val=""/>
      <w:lvlJc w:val="left"/>
      <w:pPr>
        <w:tabs>
          <w:tab w:val="num" w:pos="634"/>
        </w:tabs>
        <w:ind w:left="634" w:hanging="360"/>
      </w:pPr>
      <w:rPr>
        <w:rFonts w:ascii="Symbol" w:hAnsi="Symbol" w:hint="default"/>
        <w:color w:val="003366"/>
      </w:rPr>
    </w:lvl>
  </w:abstractNum>
  <w:abstractNum w:abstractNumId="3" w15:restartNumberingAfterBreak="0">
    <w:nsid w:val="004F02BD"/>
    <w:multiLevelType w:val="singleLevel"/>
    <w:tmpl w:val="6C383842"/>
    <w:lvl w:ilvl="0">
      <w:start w:val="1"/>
      <w:numFmt w:val="bullet"/>
      <w:pStyle w:val="TableBullet"/>
      <w:lvlText w:val=""/>
      <w:lvlJc w:val="left"/>
      <w:pPr>
        <w:tabs>
          <w:tab w:val="num" w:pos="360"/>
        </w:tabs>
        <w:ind w:left="360" w:hanging="360"/>
      </w:pPr>
      <w:rPr>
        <w:rFonts w:ascii="Symbol" w:hAnsi="Symbol" w:hint="default"/>
        <w:color w:val="5378B3"/>
      </w:rPr>
    </w:lvl>
  </w:abstractNum>
  <w:abstractNum w:abstractNumId="4" w15:restartNumberingAfterBreak="0">
    <w:nsid w:val="009B6293"/>
    <w:multiLevelType w:val="hybridMultilevel"/>
    <w:tmpl w:val="A4E4658E"/>
    <w:lvl w:ilvl="0" w:tplc="C8226B7E">
      <w:start w:val="1"/>
      <w:numFmt w:val="decimal"/>
      <w:pStyle w:val="ListNumber"/>
      <w:lvlText w:val="%1."/>
      <w:lvlJc w:val="left"/>
      <w:pPr>
        <w:tabs>
          <w:tab w:val="num" w:pos="720"/>
        </w:tabs>
        <w:ind w:left="720" w:hanging="432"/>
      </w:pPr>
      <w:rPr>
        <w:rFonts w:hint="default"/>
        <w:b w:val="0"/>
        <w:i w:val="0"/>
      </w:rPr>
    </w:lvl>
    <w:lvl w:ilvl="1" w:tplc="83444E3C">
      <w:start w:val="1"/>
      <w:numFmt w:val="decimal"/>
      <w:lvlText w:val="%2)"/>
      <w:lvlJc w:val="lef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B87A9F"/>
    <w:multiLevelType w:val="multilevel"/>
    <w:tmpl w:val="4386B982"/>
    <w:lvl w:ilvl="0">
      <w:start w:val="1"/>
      <w:numFmt w:val="bullet"/>
      <w:pStyle w:val="BulletedList"/>
      <w:lvlText w:val=""/>
      <w:lvlJc w:val="left"/>
      <w:pPr>
        <w:tabs>
          <w:tab w:val="num" w:pos="360"/>
        </w:tabs>
        <w:ind w:left="360" w:hanging="360"/>
      </w:pPr>
      <w:rPr>
        <w:rFonts w:ascii="Wingdings" w:hAnsi="Wingdings" w:hint="default"/>
        <w:color w:val="5378B3"/>
        <w:sz w:val="24"/>
      </w:rPr>
    </w:lvl>
    <w:lvl w:ilvl="1">
      <w:start w:val="1"/>
      <w:numFmt w:val="bullet"/>
      <w:lvlText w:val=""/>
      <w:lvlJc w:val="left"/>
      <w:pPr>
        <w:tabs>
          <w:tab w:val="num" w:pos="720"/>
        </w:tabs>
        <w:ind w:left="720" w:hanging="360"/>
      </w:pPr>
      <w:rPr>
        <w:rFonts w:ascii="Symbol" w:hAnsi="Symbol" w:hint="default"/>
        <w:b/>
        <w:i w:val="0"/>
        <w:color w:val="5378B3"/>
        <w:sz w:val="18"/>
      </w:rPr>
    </w:lvl>
    <w:lvl w:ilvl="2">
      <w:start w:val="1"/>
      <w:numFmt w:val="bullet"/>
      <w:lvlText w:val=""/>
      <w:lvlJc w:val="left"/>
      <w:pPr>
        <w:tabs>
          <w:tab w:val="num" w:pos="1080"/>
        </w:tabs>
        <w:ind w:left="1080" w:hanging="360"/>
      </w:pPr>
      <w:rPr>
        <w:rFonts w:ascii="Symbol" w:hAnsi="Symbol" w:hint="default"/>
        <w:b/>
        <w:i w:val="0"/>
        <w:color w:val="5378B3"/>
        <w:sz w:val="20"/>
        <w:szCs w:val="20"/>
      </w:rPr>
    </w:lvl>
    <w:lvl w:ilvl="3">
      <w:start w:val="1"/>
      <w:numFmt w:val="bullet"/>
      <w:lvlText w:val=""/>
      <w:lvlJc w:val="left"/>
      <w:pPr>
        <w:tabs>
          <w:tab w:val="num" w:pos="1440"/>
        </w:tabs>
        <w:ind w:left="1440" w:hanging="360"/>
      </w:pPr>
      <w:rPr>
        <w:rFonts w:ascii="Monotype Sorts" w:hAnsi="Monotype Sorts" w:hint="default"/>
        <w:color w:val="5378B3"/>
        <w:sz w:val="18"/>
        <w:szCs w:val="18"/>
      </w:rPr>
    </w:lvl>
    <w:lvl w:ilvl="4">
      <w:start w:val="1"/>
      <w:numFmt w:val="bullet"/>
      <w:lvlText w:val="o"/>
      <w:lvlJc w:val="left"/>
      <w:pPr>
        <w:tabs>
          <w:tab w:val="num" w:pos="1296"/>
        </w:tabs>
        <w:ind w:left="1296" w:hanging="360"/>
      </w:pPr>
      <w:rPr>
        <w:rFonts w:ascii="Courier New" w:hAnsi="Courier New" w:cs="Courier New" w:hint="default"/>
      </w:rPr>
    </w:lvl>
    <w:lvl w:ilvl="5">
      <w:start w:val="1"/>
      <w:numFmt w:val="bullet"/>
      <w:lvlText w:val=""/>
      <w:lvlJc w:val="left"/>
      <w:pPr>
        <w:tabs>
          <w:tab w:val="num" w:pos="2016"/>
        </w:tabs>
        <w:ind w:left="2016" w:hanging="360"/>
      </w:pPr>
      <w:rPr>
        <w:rFonts w:ascii="Wingdings" w:hAnsi="Wingdings" w:hint="default"/>
      </w:rPr>
    </w:lvl>
    <w:lvl w:ilvl="6">
      <w:start w:val="1"/>
      <w:numFmt w:val="bullet"/>
      <w:lvlText w:val=""/>
      <w:lvlJc w:val="left"/>
      <w:pPr>
        <w:tabs>
          <w:tab w:val="num" w:pos="2736"/>
        </w:tabs>
        <w:ind w:left="2736" w:hanging="360"/>
      </w:pPr>
      <w:rPr>
        <w:rFonts w:ascii="Symbol" w:hAnsi="Symbol" w:hint="default"/>
      </w:rPr>
    </w:lvl>
    <w:lvl w:ilvl="7">
      <w:start w:val="1"/>
      <w:numFmt w:val="bullet"/>
      <w:lvlText w:val="o"/>
      <w:lvlJc w:val="left"/>
      <w:pPr>
        <w:tabs>
          <w:tab w:val="num" w:pos="3456"/>
        </w:tabs>
        <w:ind w:left="3456" w:hanging="360"/>
      </w:pPr>
      <w:rPr>
        <w:rFonts w:ascii="Courier New" w:hAnsi="Courier New" w:cs="Courier New" w:hint="default"/>
      </w:rPr>
    </w:lvl>
    <w:lvl w:ilvl="8">
      <w:start w:val="1"/>
      <w:numFmt w:val="bullet"/>
      <w:lvlText w:val=""/>
      <w:lvlJc w:val="left"/>
      <w:pPr>
        <w:tabs>
          <w:tab w:val="num" w:pos="4176"/>
        </w:tabs>
        <w:ind w:left="4176" w:hanging="360"/>
      </w:pPr>
      <w:rPr>
        <w:rFonts w:ascii="Wingdings" w:hAnsi="Wingdings" w:hint="default"/>
      </w:rPr>
    </w:lvl>
  </w:abstractNum>
  <w:abstractNum w:abstractNumId="6" w15:restartNumberingAfterBreak="0">
    <w:nsid w:val="0B9B6FBC"/>
    <w:multiLevelType w:val="hybridMultilevel"/>
    <w:tmpl w:val="13364F68"/>
    <w:lvl w:ilvl="0" w:tplc="0602D558">
      <w:numFmt w:val="bullet"/>
      <w:lvlText w:val="•"/>
      <w:lvlJc w:val="left"/>
      <w:pPr>
        <w:ind w:left="1530" w:hanging="360"/>
      </w:pPr>
      <w:rPr>
        <w:rFonts w:ascii="Times New Roman" w:eastAsia="Times New Roman" w:hAnsi="Times New Roman" w:cs="Times New Roman"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0BC64E1B"/>
    <w:multiLevelType w:val="hybridMultilevel"/>
    <w:tmpl w:val="39282DF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1239389C"/>
    <w:multiLevelType w:val="multilevel"/>
    <w:tmpl w:val="31F4DE20"/>
    <w:lvl w:ilvl="0">
      <w:start w:val="1"/>
      <w:numFmt w:val="decimal"/>
      <w:pStyle w:val="Subgoal"/>
      <w:lvlText w:val="%1"/>
      <w:lvlJc w:val="left"/>
      <w:pPr>
        <w:tabs>
          <w:tab w:val="num" w:pos="360"/>
        </w:tabs>
        <w:ind w:left="216" w:hanging="216"/>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3AB0702"/>
    <w:multiLevelType w:val="hybridMultilevel"/>
    <w:tmpl w:val="2CC28366"/>
    <w:lvl w:ilvl="0" w:tplc="78ACEE34">
      <w:start w:val="1"/>
      <w:numFmt w:val="bullet"/>
      <w:pStyle w:val="BulletedList2"/>
      <w:lvlText w:val=""/>
      <w:lvlJc w:val="left"/>
      <w:pPr>
        <w:tabs>
          <w:tab w:val="num" w:pos="1800"/>
        </w:tabs>
        <w:ind w:left="1800" w:hanging="360"/>
      </w:pPr>
      <w:rPr>
        <w:rFonts w:ascii="Symbol" w:hAnsi="Symbol" w:hint="default"/>
        <w:color w:val="5378B3"/>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5D1A8C"/>
    <w:multiLevelType w:val="hybridMultilevel"/>
    <w:tmpl w:val="F38CC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24F98"/>
    <w:multiLevelType w:val="multilevel"/>
    <w:tmpl w:val="1150944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890"/>
        </w:tabs>
        <w:ind w:left="1890" w:hanging="720"/>
      </w:pPr>
      <w:rPr>
        <w:rFonts w:hint="default"/>
      </w:rPr>
    </w:lvl>
    <w:lvl w:ilvl="2">
      <w:start w:val="1"/>
      <w:numFmt w:val="decimal"/>
      <w:pStyle w:val="Heading3"/>
      <w:lvlText w:val="%1.%2.%3."/>
      <w:lvlJc w:val="left"/>
      <w:pPr>
        <w:tabs>
          <w:tab w:val="num" w:pos="2340"/>
        </w:tabs>
        <w:ind w:left="1980" w:hanging="720"/>
      </w:pPr>
      <w:rPr>
        <w:rFonts w:hint="default"/>
        <w:b/>
      </w:rPr>
    </w:lvl>
    <w:lvl w:ilvl="3">
      <w:start w:val="1"/>
      <w:numFmt w:val="decimal"/>
      <w:pStyle w:val="Heading4"/>
      <w:lvlText w:val="%1.%2.%3.%4."/>
      <w:lvlJc w:val="left"/>
      <w:pPr>
        <w:tabs>
          <w:tab w:val="num" w:pos="864"/>
        </w:tabs>
        <w:ind w:left="864" w:hanging="864"/>
      </w:pPr>
      <w:rPr>
        <w:rFonts w:ascii="Trebuchet MS" w:hAnsi="Trebuchet MS" w:hint="default"/>
        <w:b/>
        <w:i w:val="0"/>
        <w:sz w:val="24"/>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2CD8281F"/>
    <w:multiLevelType w:val="multilevel"/>
    <w:tmpl w:val="8F8A139E"/>
    <w:lvl w:ilvl="0">
      <w:start w:val="1"/>
      <w:numFmt w:val="upperLetter"/>
      <w:pStyle w:val="Heading8"/>
      <w:lvlText w:val="Appendix %1."/>
      <w:lvlJc w:val="left"/>
      <w:pPr>
        <w:tabs>
          <w:tab w:val="num" w:pos="-270"/>
        </w:tabs>
        <w:ind w:left="-270" w:firstLine="270"/>
      </w:pPr>
      <w:rPr>
        <w:rFonts w:ascii="Times New Roman" w:hAnsi="Times New Roman" w:cs="Times New Roman"/>
        <w:i w:val="0"/>
        <w:iCs w:val="0"/>
        <w:smallCaps w:val="0"/>
        <w:strike w:val="0"/>
        <w:dstrike w:val="0"/>
        <w:noProof w:val="0"/>
        <w:vanish w:val="0"/>
        <w:spacing w:val="0"/>
        <w:kern w:val="0"/>
        <w:position w:val="0"/>
        <w:u w:val="none"/>
        <w:vertAlign w:val="baseline"/>
        <w:em w:val="none"/>
      </w:rPr>
    </w:lvl>
    <w:lvl w:ilvl="1">
      <w:start w:val="1"/>
      <w:numFmt w:val="decimal"/>
      <w:pStyle w:val="Heading9"/>
      <w:lvlText w:val="%1.%2."/>
      <w:lvlJc w:val="left"/>
      <w:pPr>
        <w:tabs>
          <w:tab w:val="num" w:pos="1440"/>
        </w:tabs>
        <w:ind w:left="1440" w:hanging="1440"/>
      </w:pPr>
      <w:rPr>
        <w:rFonts w:hint="default"/>
      </w:rPr>
    </w:lvl>
    <w:lvl w:ilvl="2">
      <w:start w:val="1"/>
      <w:numFmt w:val="decimal"/>
      <w:lvlText w:val="%1.%2.%3."/>
      <w:lvlJc w:val="left"/>
      <w:pPr>
        <w:tabs>
          <w:tab w:val="num" w:pos="1008"/>
        </w:tabs>
        <w:ind w:left="1008" w:hanging="1008"/>
      </w:pPr>
      <w:rPr>
        <w:rFonts w:hint="default"/>
      </w:rPr>
    </w:lvl>
    <w:lvl w:ilvl="3">
      <w:start w:val="1"/>
      <w:numFmt w:val="decimal"/>
      <w:lvlText w:val="%1.%2.%3.%4."/>
      <w:lvlJc w:val="left"/>
      <w:pPr>
        <w:tabs>
          <w:tab w:val="num" w:pos="810"/>
        </w:tabs>
        <w:ind w:left="738" w:hanging="648"/>
      </w:pPr>
      <w:rPr>
        <w:rFonts w:hint="default"/>
      </w:rPr>
    </w:lvl>
    <w:lvl w:ilvl="4">
      <w:start w:val="1"/>
      <w:numFmt w:val="decimal"/>
      <w:lvlText w:val="%1.%2.%3.%4.%5."/>
      <w:lvlJc w:val="left"/>
      <w:pPr>
        <w:tabs>
          <w:tab w:val="num" w:pos="1530"/>
        </w:tabs>
        <w:ind w:left="1242" w:hanging="792"/>
      </w:pPr>
      <w:rPr>
        <w:rFonts w:hint="default"/>
      </w:rPr>
    </w:lvl>
    <w:lvl w:ilvl="5">
      <w:start w:val="1"/>
      <w:numFmt w:val="decimal"/>
      <w:lvlText w:val="%1.%2.%3.%4.%5.%6."/>
      <w:lvlJc w:val="left"/>
      <w:pPr>
        <w:tabs>
          <w:tab w:val="num" w:pos="1890"/>
        </w:tabs>
        <w:ind w:left="1746" w:hanging="936"/>
      </w:pPr>
      <w:rPr>
        <w:rFonts w:hint="default"/>
      </w:rPr>
    </w:lvl>
    <w:lvl w:ilvl="6">
      <w:start w:val="1"/>
      <w:numFmt w:val="decimal"/>
      <w:lvlText w:val="%1.%2.%3.%4.%5.%6.%7."/>
      <w:lvlJc w:val="left"/>
      <w:pPr>
        <w:tabs>
          <w:tab w:val="num" w:pos="2610"/>
        </w:tabs>
        <w:ind w:left="2250" w:hanging="1080"/>
      </w:pPr>
      <w:rPr>
        <w:rFonts w:hint="default"/>
      </w:rPr>
    </w:lvl>
    <w:lvl w:ilvl="7">
      <w:start w:val="1"/>
      <w:numFmt w:val="decimal"/>
      <w:lvlText w:val="%1.%2.%3.%4.%5.%6.%7.%8."/>
      <w:lvlJc w:val="left"/>
      <w:pPr>
        <w:tabs>
          <w:tab w:val="num" w:pos="2970"/>
        </w:tabs>
        <w:ind w:left="2754" w:hanging="1224"/>
      </w:pPr>
      <w:rPr>
        <w:rFonts w:hint="default"/>
      </w:rPr>
    </w:lvl>
    <w:lvl w:ilvl="8">
      <w:start w:val="1"/>
      <w:numFmt w:val="decimal"/>
      <w:lvlText w:val="%1.%2.%3.%4.%5.%6.%7.%8.%9."/>
      <w:lvlJc w:val="left"/>
      <w:pPr>
        <w:tabs>
          <w:tab w:val="num" w:pos="5310"/>
        </w:tabs>
        <w:ind w:left="4950" w:hanging="4950"/>
      </w:pPr>
      <w:rPr>
        <w:rFonts w:hint="default"/>
      </w:rPr>
    </w:lvl>
  </w:abstractNum>
  <w:abstractNum w:abstractNumId="13" w15:restartNumberingAfterBreak="0">
    <w:nsid w:val="359968C4"/>
    <w:multiLevelType w:val="hybridMultilevel"/>
    <w:tmpl w:val="8B469568"/>
    <w:lvl w:ilvl="0" w:tplc="6ABE8A0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8C5692"/>
    <w:multiLevelType w:val="hybridMultilevel"/>
    <w:tmpl w:val="7D080CFA"/>
    <w:lvl w:ilvl="0" w:tplc="7CB6E86E">
      <w:start w:val="1"/>
      <w:numFmt w:val="bullet"/>
      <w:pStyle w:val="subbullets"/>
      <w:lvlText w:val="–"/>
      <w:lvlJc w:val="left"/>
      <w:pPr>
        <w:tabs>
          <w:tab w:val="num" w:pos="720"/>
        </w:tabs>
        <w:ind w:left="720" w:hanging="360"/>
      </w:pPr>
      <w:rPr>
        <w:rFonts w:ascii="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D940B5"/>
    <w:multiLevelType w:val="hybridMultilevel"/>
    <w:tmpl w:val="600E8B86"/>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F356793"/>
    <w:multiLevelType w:val="hybridMultilevel"/>
    <w:tmpl w:val="36140F56"/>
    <w:lvl w:ilvl="0" w:tplc="572EE534">
      <w:start w:val="1"/>
      <w:numFmt w:val="bullet"/>
      <w:pStyle w:val="TableText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016B21"/>
    <w:multiLevelType w:val="multilevel"/>
    <w:tmpl w:val="D90AF64A"/>
    <w:lvl w:ilvl="0">
      <w:start w:val="1"/>
      <w:numFmt w:val="bullet"/>
      <w:lvlText w:val=""/>
      <w:lvlJc w:val="left"/>
      <w:pPr>
        <w:tabs>
          <w:tab w:val="num" w:pos="1584"/>
        </w:tabs>
        <w:ind w:left="1584" w:hanging="432"/>
      </w:pPr>
      <w:rPr>
        <w:rFonts w:ascii="Symbol" w:hAnsi="Symbol" w:hint="default"/>
      </w:rPr>
    </w:lvl>
    <w:lvl w:ilvl="1">
      <w:start w:val="1"/>
      <w:numFmt w:val="bullet"/>
      <w:lvlText w:val=""/>
      <w:lvlJc w:val="left"/>
      <w:pPr>
        <w:tabs>
          <w:tab w:val="num" w:pos="3042"/>
        </w:tabs>
        <w:ind w:left="3042" w:hanging="720"/>
      </w:pPr>
      <w:rPr>
        <w:rFonts w:ascii="Symbol" w:hAnsi="Symbol" w:hint="default"/>
      </w:rPr>
    </w:lvl>
    <w:lvl w:ilvl="2">
      <w:start w:val="1"/>
      <w:numFmt w:val="decimal"/>
      <w:lvlText w:val="%1.%2.%3."/>
      <w:lvlJc w:val="left"/>
      <w:pPr>
        <w:tabs>
          <w:tab w:val="num" w:pos="3492"/>
        </w:tabs>
        <w:ind w:left="3132" w:hanging="720"/>
      </w:pPr>
      <w:rPr>
        <w:rFonts w:hint="default"/>
        <w:b/>
      </w:rPr>
    </w:lvl>
    <w:lvl w:ilvl="3">
      <w:start w:val="1"/>
      <w:numFmt w:val="decimal"/>
      <w:lvlText w:val="%1.%2.%3.%4."/>
      <w:lvlJc w:val="left"/>
      <w:pPr>
        <w:tabs>
          <w:tab w:val="num" w:pos="2016"/>
        </w:tabs>
        <w:ind w:left="2016" w:hanging="864"/>
      </w:pPr>
      <w:rPr>
        <w:rFonts w:ascii="Trebuchet MS" w:hAnsi="Trebuchet MS" w:hint="default"/>
        <w:b/>
        <w:i w:val="0"/>
        <w:sz w:val="24"/>
      </w:rPr>
    </w:lvl>
    <w:lvl w:ilvl="4">
      <w:start w:val="1"/>
      <w:numFmt w:val="decimal"/>
      <w:lvlText w:val="%1.%2.%3.%4.%5"/>
      <w:lvlJc w:val="left"/>
      <w:pPr>
        <w:tabs>
          <w:tab w:val="num" w:pos="2160"/>
        </w:tabs>
        <w:ind w:left="2160" w:hanging="1008"/>
      </w:pPr>
      <w:rPr>
        <w:rFonts w:hint="default"/>
      </w:rPr>
    </w:lvl>
    <w:lvl w:ilvl="5">
      <w:start w:val="1"/>
      <w:numFmt w:val="decimal"/>
      <w:lvlText w:val="%1.%2.%3.%4.%5.%6"/>
      <w:lvlJc w:val="left"/>
      <w:pPr>
        <w:tabs>
          <w:tab w:val="num" w:pos="2304"/>
        </w:tabs>
        <w:ind w:left="2304" w:hanging="1152"/>
      </w:pPr>
      <w:rPr>
        <w:rFonts w:hint="default"/>
      </w:rPr>
    </w:lvl>
    <w:lvl w:ilvl="6">
      <w:start w:val="1"/>
      <w:numFmt w:val="decimal"/>
      <w:lvlText w:val="%1.%2.%3.%4.%5.%6.%7"/>
      <w:lvlJc w:val="left"/>
      <w:pPr>
        <w:tabs>
          <w:tab w:val="num" w:pos="2448"/>
        </w:tabs>
        <w:ind w:left="2448" w:hanging="1296"/>
      </w:pPr>
      <w:rPr>
        <w:rFonts w:hint="default"/>
      </w:rPr>
    </w:lvl>
    <w:lvl w:ilvl="7">
      <w:start w:val="1"/>
      <w:numFmt w:val="decimal"/>
      <w:lvlText w:val="%1.%2.%3.%4.%5.%6.%7.%8"/>
      <w:lvlJc w:val="left"/>
      <w:pPr>
        <w:tabs>
          <w:tab w:val="num" w:pos="2592"/>
        </w:tabs>
        <w:ind w:left="2592" w:hanging="1440"/>
      </w:pPr>
      <w:rPr>
        <w:rFonts w:hint="default"/>
      </w:rPr>
    </w:lvl>
    <w:lvl w:ilvl="8">
      <w:start w:val="1"/>
      <w:numFmt w:val="decimal"/>
      <w:lvlText w:val="%1.%2.%3.%4.%5.%6.%7.%8.%9"/>
      <w:lvlJc w:val="left"/>
      <w:pPr>
        <w:tabs>
          <w:tab w:val="num" w:pos="2736"/>
        </w:tabs>
        <w:ind w:left="2736" w:hanging="1584"/>
      </w:pPr>
      <w:rPr>
        <w:rFonts w:hint="default"/>
      </w:rPr>
    </w:lvl>
  </w:abstractNum>
  <w:abstractNum w:abstractNumId="18" w15:restartNumberingAfterBreak="0">
    <w:nsid w:val="51C242AF"/>
    <w:multiLevelType w:val="hybridMultilevel"/>
    <w:tmpl w:val="ED706A6A"/>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B24356"/>
    <w:multiLevelType w:val="multilevel"/>
    <w:tmpl w:val="D90AF64A"/>
    <w:lvl w:ilvl="0">
      <w:start w:val="1"/>
      <w:numFmt w:val="bullet"/>
      <w:lvlText w:val=""/>
      <w:lvlJc w:val="left"/>
      <w:pPr>
        <w:tabs>
          <w:tab w:val="num" w:pos="1584"/>
        </w:tabs>
        <w:ind w:left="1584" w:hanging="432"/>
      </w:pPr>
      <w:rPr>
        <w:rFonts w:ascii="Symbol" w:hAnsi="Symbol" w:hint="default"/>
      </w:rPr>
    </w:lvl>
    <w:lvl w:ilvl="1">
      <w:start w:val="1"/>
      <w:numFmt w:val="bullet"/>
      <w:lvlText w:val=""/>
      <w:lvlJc w:val="left"/>
      <w:pPr>
        <w:tabs>
          <w:tab w:val="num" w:pos="3042"/>
        </w:tabs>
        <w:ind w:left="3042" w:hanging="720"/>
      </w:pPr>
      <w:rPr>
        <w:rFonts w:ascii="Symbol" w:hAnsi="Symbol" w:hint="default"/>
      </w:rPr>
    </w:lvl>
    <w:lvl w:ilvl="2">
      <w:start w:val="1"/>
      <w:numFmt w:val="decimal"/>
      <w:lvlText w:val="%1.%2.%3."/>
      <w:lvlJc w:val="left"/>
      <w:pPr>
        <w:tabs>
          <w:tab w:val="num" w:pos="3492"/>
        </w:tabs>
        <w:ind w:left="3132" w:hanging="720"/>
      </w:pPr>
      <w:rPr>
        <w:rFonts w:hint="default"/>
        <w:b/>
      </w:rPr>
    </w:lvl>
    <w:lvl w:ilvl="3">
      <w:start w:val="1"/>
      <w:numFmt w:val="decimal"/>
      <w:lvlText w:val="%1.%2.%3.%4."/>
      <w:lvlJc w:val="left"/>
      <w:pPr>
        <w:tabs>
          <w:tab w:val="num" w:pos="2016"/>
        </w:tabs>
        <w:ind w:left="2016" w:hanging="864"/>
      </w:pPr>
      <w:rPr>
        <w:rFonts w:ascii="Trebuchet MS" w:hAnsi="Trebuchet MS" w:hint="default"/>
        <w:b/>
        <w:i w:val="0"/>
        <w:sz w:val="24"/>
      </w:rPr>
    </w:lvl>
    <w:lvl w:ilvl="4">
      <w:start w:val="1"/>
      <w:numFmt w:val="decimal"/>
      <w:lvlText w:val="%1.%2.%3.%4.%5"/>
      <w:lvlJc w:val="left"/>
      <w:pPr>
        <w:tabs>
          <w:tab w:val="num" w:pos="2160"/>
        </w:tabs>
        <w:ind w:left="2160" w:hanging="1008"/>
      </w:pPr>
      <w:rPr>
        <w:rFonts w:hint="default"/>
      </w:rPr>
    </w:lvl>
    <w:lvl w:ilvl="5">
      <w:start w:val="1"/>
      <w:numFmt w:val="decimal"/>
      <w:lvlText w:val="%1.%2.%3.%4.%5.%6"/>
      <w:lvlJc w:val="left"/>
      <w:pPr>
        <w:tabs>
          <w:tab w:val="num" w:pos="2304"/>
        </w:tabs>
        <w:ind w:left="2304" w:hanging="1152"/>
      </w:pPr>
      <w:rPr>
        <w:rFonts w:hint="default"/>
      </w:rPr>
    </w:lvl>
    <w:lvl w:ilvl="6">
      <w:start w:val="1"/>
      <w:numFmt w:val="decimal"/>
      <w:lvlText w:val="%1.%2.%3.%4.%5.%6.%7"/>
      <w:lvlJc w:val="left"/>
      <w:pPr>
        <w:tabs>
          <w:tab w:val="num" w:pos="2448"/>
        </w:tabs>
        <w:ind w:left="2448" w:hanging="1296"/>
      </w:pPr>
      <w:rPr>
        <w:rFonts w:hint="default"/>
      </w:rPr>
    </w:lvl>
    <w:lvl w:ilvl="7">
      <w:start w:val="1"/>
      <w:numFmt w:val="decimal"/>
      <w:lvlText w:val="%1.%2.%3.%4.%5.%6.%7.%8"/>
      <w:lvlJc w:val="left"/>
      <w:pPr>
        <w:tabs>
          <w:tab w:val="num" w:pos="2592"/>
        </w:tabs>
        <w:ind w:left="2592" w:hanging="1440"/>
      </w:pPr>
      <w:rPr>
        <w:rFonts w:hint="default"/>
      </w:rPr>
    </w:lvl>
    <w:lvl w:ilvl="8">
      <w:start w:val="1"/>
      <w:numFmt w:val="decimal"/>
      <w:lvlText w:val="%1.%2.%3.%4.%5.%6.%7.%8.%9"/>
      <w:lvlJc w:val="left"/>
      <w:pPr>
        <w:tabs>
          <w:tab w:val="num" w:pos="2736"/>
        </w:tabs>
        <w:ind w:left="2736" w:hanging="1584"/>
      </w:pPr>
      <w:rPr>
        <w:rFonts w:hint="default"/>
      </w:rPr>
    </w:lvl>
  </w:abstractNum>
  <w:abstractNum w:abstractNumId="20" w15:restartNumberingAfterBreak="0">
    <w:nsid w:val="5AEB3482"/>
    <w:multiLevelType w:val="multilevel"/>
    <w:tmpl w:val="17FCA3C4"/>
    <w:lvl w:ilvl="0">
      <w:start w:val="1"/>
      <w:numFmt w:val="decimal"/>
      <w:pStyle w:val="NumberedList"/>
      <w:lvlText w:val="%1."/>
      <w:lvlJc w:val="left"/>
      <w:pPr>
        <w:tabs>
          <w:tab w:val="num" w:pos="360"/>
        </w:tabs>
        <w:ind w:left="360" w:hanging="360"/>
      </w:pPr>
      <w:rPr>
        <w:rFonts w:ascii="Times New Roman" w:hAnsi="Times New Roman" w:cs="Times New Roman"/>
        <w:i w:val="0"/>
        <w:iCs w:val="0"/>
        <w:smallCaps w:val="0"/>
        <w:strike w:val="0"/>
        <w:dstrike w:val="0"/>
        <w:noProof w:val="0"/>
        <w:vanish w:val="0"/>
        <w:spacing w:val="0"/>
        <w:kern w:val="0"/>
        <w:position w:val="0"/>
        <w:sz w:val="24"/>
        <w:szCs w:val="24"/>
        <w:u w:val="none"/>
        <w:vertAlign w:val="baseline"/>
        <w:em w:val="none"/>
      </w:rPr>
    </w:lvl>
    <w:lvl w:ilvl="1">
      <w:start w:val="1"/>
      <w:numFmt w:val="lowerLetter"/>
      <w:lvlText w:val="%2."/>
      <w:lvlJc w:val="left"/>
      <w:pPr>
        <w:tabs>
          <w:tab w:val="num" w:pos="720"/>
        </w:tabs>
        <w:ind w:left="720" w:hanging="360"/>
      </w:pPr>
      <w:rPr>
        <w:rFonts w:ascii="Arial" w:hAnsi="Arial" w:hint="default"/>
        <w:b w:val="0"/>
        <w:i w:val="0"/>
        <w:sz w:val="20"/>
        <w:szCs w:val="20"/>
      </w:rPr>
    </w:lvl>
    <w:lvl w:ilvl="2">
      <w:start w:val="1"/>
      <w:numFmt w:val="lowerRoman"/>
      <w:lvlText w:val="%3)"/>
      <w:lvlJc w:val="left"/>
      <w:pPr>
        <w:tabs>
          <w:tab w:val="num" w:pos="1080"/>
        </w:tabs>
        <w:ind w:left="1080" w:hanging="360"/>
      </w:pPr>
      <w:rPr>
        <w:rFonts w:ascii="Arial" w:hAnsi="Arial" w:hint="default"/>
        <w:b w:val="0"/>
        <w:i w:val="0"/>
        <w:sz w:val="20"/>
        <w:szCs w:val="20"/>
      </w:rPr>
    </w:lvl>
    <w:lvl w:ilvl="3">
      <w:start w:val="1"/>
      <w:numFmt w:val="decimal"/>
      <w:lvlText w:val="(%4)"/>
      <w:lvlJc w:val="left"/>
      <w:pPr>
        <w:tabs>
          <w:tab w:val="num" w:pos="1440"/>
        </w:tabs>
        <w:ind w:left="1440" w:hanging="360"/>
      </w:pPr>
      <w:rPr>
        <w:rFonts w:ascii="Arial" w:hAnsi="Arial" w:hint="default"/>
        <w:b w:val="0"/>
        <w:i w:val="0"/>
        <w:sz w:val="20"/>
        <w:szCs w:val="20"/>
      </w:rPr>
    </w:lvl>
    <w:lvl w:ilvl="4">
      <w:start w:val="1"/>
      <w:numFmt w:val="lowerLetter"/>
      <w:lvlText w:val="(%5)"/>
      <w:lvlJc w:val="left"/>
      <w:pPr>
        <w:tabs>
          <w:tab w:val="num" w:pos="1800"/>
        </w:tabs>
        <w:ind w:left="1800" w:hanging="360"/>
      </w:pPr>
      <w:rPr>
        <w:rFonts w:ascii="Arial" w:hAnsi="Arial" w:hint="default"/>
        <w:b w:val="0"/>
        <w:i w:val="0"/>
        <w:sz w:val="20"/>
        <w:szCs w:val="20"/>
      </w:rPr>
    </w:lvl>
    <w:lvl w:ilvl="5">
      <w:start w:val="1"/>
      <w:numFmt w:val="bullet"/>
      <w:lvlText w:val=""/>
      <w:lvlJc w:val="left"/>
      <w:pPr>
        <w:tabs>
          <w:tab w:val="num" w:pos="2376"/>
        </w:tabs>
        <w:ind w:left="2376" w:hanging="360"/>
      </w:pPr>
      <w:rPr>
        <w:rFonts w:ascii="Wingdings" w:hAnsi="Wingdings" w:hint="default"/>
      </w:rPr>
    </w:lvl>
    <w:lvl w:ilvl="6">
      <w:start w:val="1"/>
      <w:numFmt w:val="bullet"/>
      <w:lvlText w:val=""/>
      <w:lvlJc w:val="left"/>
      <w:pPr>
        <w:tabs>
          <w:tab w:val="num" w:pos="3096"/>
        </w:tabs>
        <w:ind w:left="3096" w:hanging="360"/>
      </w:pPr>
      <w:rPr>
        <w:rFonts w:ascii="Symbol" w:hAnsi="Symbol" w:hint="default"/>
      </w:rPr>
    </w:lvl>
    <w:lvl w:ilvl="7">
      <w:start w:val="1"/>
      <w:numFmt w:val="bullet"/>
      <w:lvlText w:val="o"/>
      <w:lvlJc w:val="left"/>
      <w:pPr>
        <w:tabs>
          <w:tab w:val="num" w:pos="3816"/>
        </w:tabs>
        <w:ind w:left="3816" w:hanging="360"/>
      </w:pPr>
      <w:rPr>
        <w:rFonts w:ascii="Courier New" w:hAnsi="Courier New" w:cs="Courier New" w:hint="default"/>
      </w:rPr>
    </w:lvl>
    <w:lvl w:ilvl="8">
      <w:start w:val="1"/>
      <w:numFmt w:val="bullet"/>
      <w:lvlText w:val=""/>
      <w:lvlJc w:val="left"/>
      <w:pPr>
        <w:tabs>
          <w:tab w:val="num" w:pos="4536"/>
        </w:tabs>
        <w:ind w:left="4536" w:hanging="360"/>
      </w:pPr>
      <w:rPr>
        <w:rFonts w:ascii="Wingdings" w:hAnsi="Wingdings" w:hint="default"/>
      </w:rPr>
    </w:lvl>
  </w:abstractNum>
  <w:num w:numId="1">
    <w:abstractNumId w:val="2"/>
  </w:num>
  <w:num w:numId="2">
    <w:abstractNumId w:val="14"/>
  </w:num>
  <w:num w:numId="3">
    <w:abstractNumId w:val="11"/>
  </w:num>
  <w:num w:numId="4">
    <w:abstractNumId w:val="12"/>
  </w:num>
  <w:num w:numId="5">
    <w:abstractNumId w:val="1"/>
  </w:num>
  <w:num w:numId="6">
    <w:abstractNumId w:val="0"/>
  </w:num>
  <w:num w:numId="7">
    <w:abstractNumId w:val="8"/>
  </w:num>
  <w:num w:numId="8">
    <w:abstractNumId w:val="4"/>
  </w:num>
  <w:num w:numId="9">
    <w:abstractNumId w:val="20"/>
  </w:num>
  <w:num w:numId="10">
    <w:abstractNumId w:val="5"/>
  </w:num>
  <w:num w:numId="11">
    <w:abstractNumId w:val="9"/>
  </w:num>
  <w:num w:numId="12">
    <w:abstractNumId w:val="3"/>
  </w:num>
  <w:num w:numId="13">
    <w:abstractNumId w:val="16"/>
  </w:num>
  <w:num w:numId="14">
    <w:abstractNumId w:val="19"/>
  </w:num>
  <w:num w:numId="15">
    <w:abstractNumId w:val="17"/>
  </w:num>
  <w:num w:numId="16">
    <w:abstractNumId w:val="7"/>
  </w:num>
  <w:num w:numId="17">
    <w:abstractNumId w:val="6"/>
  </w:num>
  <w:num w:numId="18">
    <w:abstractNumId w:val="10"/>
  </w:num>
  <w:num w:numId="19">
    <w:abstractNumId w:val="15"/>
  </w:num>
  <w:num w:numId="20">
    <w:abstractNumId w:val="18"/>
  </w:num>
  <w:num w:numId="21">
    <w:abstractNumId w:val="13"/>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kolay Todorov">
    <w15:presenceInfo w15:providerId="Windows Live" w15:userId="01340e240ef8a5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1" style="mso-position-vertical-relative:line" strokecolor="#154da0">
      <v:stroke color="#154da0"/>
      <v:shadow on="t" color="#4d4d4d" opacity=".5" offset="3pt,3pt" offset2="-6pt,-6pt"/>
      <o:colormru v:ext="edit" colors="#154da0,#e6e6e6,#777,#4d4d4d,#b40c2d"/>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2732"/>
    <w:rsid w:val="00003CC5"/>
    <w:rsid w:val="000055AF"/>
    <w:rsid w:val="00005C4A"/>
    <w:rsid w:val="0001095D"/>
    <w:rsid w:val="0001398A"/>
    <w:rsid w:val="00013F93"/>
    <w:rsid w:val="0001406C"/>
    <w:rsid w:val="00016885"/>
    <w:rsid w:val="0001699F"/>
    <w:rsid w:val="00017C3A"/>
    <w:rsid w:val="00031DCC"/>
    <w:rsid w:val="000327F6"/>
    <w:rsid w:val="00034B3A"/>
    <w:rsid w:val="000428EC"/>
    <w:rsid w:val="000434CC"/>
    <w:rsid w:val="00043695"/>
    <w:rsid w:val="000445B3"/>
    <w:rsid w:val="00051887"/>
    <w:rsid w:val="00052062"/>
    <w:rsid w:val="00056695"/>
    <w:rsid w:val="000566A8"/>
    <w:rsid w:val="000575B1"/>
    <w:rsid w:val="00061648"/>
    <w:rsid w:val="00061E80"/>
    <w:rsid w:val="00062154"/>
    <w:rsid w:val="000714BD"/>
    <w:rsid w:val="00071CF8"/>
    <w:rsid w:val="00073523"/>
    <w:rsid w:val="00075AA6"/>
    <w:rsid w:val="00076666"/>
    <w:rsid w:val="000835A2"/>
    <w:rsid w:val="00091925"/>
    <w:rsid w:val="00093257"/>
    <w:rsid w:val="000A5269"/>
    <w:rsid w:val="000A595A"/>
    <w:rsid w:val="000B4B10"/>
    <w:rsid w:val="000B799E"/>
    <w:rsid w:val="000C6E3E"/>
    <w:rsid w:val="000D1792"/>
    <w:rsid w:val="000D1EF7"/>
    <w:rsid w:val="000D1FB0"/>
    <w:rsid w:val="000D788E"/>
    <w:rsid w:val="000E0B5E"/>
    <w:rsid w:val="000E28F9"/>
    <w:rsid w:val="000E366A"/>
    <w:rsid w:val="000E54FD"/>
    <w:rsid w:val="000F300E"/>
    <w:rsid w:val="000F32C4"/>
    <w:rsid w:val="000F4C32"/>
    <w:rsid w:val="00101339"/>
    <w:rsid w:val="0010686D"/>
    <w:rsid w:val="00110C6D"/>
    <w:rsid w:val="001110CC"/>
    <w:rsid w:val="00114D6F"/>
    <w:rsid w:val="00117368"/>
    <w:rsid w:val="0011756A"/>
    <w:rsid w:val="001211E4"/>
    <w:rsid w:val="001218AF"/>
    <w:rsid w:val="00123C04"/>
    <w:rsid w:val="001247E5"/>
    <w:rsid w:val="00126440"/>
    <w:rsid w:val="00126C62"/>
    <w:rsid w:val="00130C0D"/>
    <w:rsid w:val="00131BB2"/>
    <w:rsid w:val="00132950"/>
    <w:rsid w:val="00134B70"/>
    <w:rsid w:val="0014036C"/>
    <w:rsid w:val="001403FC"/>
    <w:rsid w:val="0014417E"/>
    <w:rsid w:val="00145175"/>
    <w:rsid w:val="00150031"/>
    <w:rsid w:val="001536DF"/>
    <w:rsid w:val="00156A26"/>
    <w:rsid w:val="001575CF"/>
    <w:rsid w:val="0016000C"/>
    <w:rsid w:val="001629AA"/>
    <w:rsid w:val="00163490"/>
    <w:rsid w:val="00163D1F"/>
    <w:rsid w:val="001658A0"/>
    <w:rsid w:val="001732D8"/>
    <w:rsid w:val="00182080"/>
    <w:rsid w:val="00182389"/>
    <w:rsid w:val="00192D86"/>
    <w:rsid w:val="0019344F"/>
    <w:rsid w:val="00193A24"/>
    <w:rsid w:val="001A0ACF"/>
    <w:rsid w:val="001A2A9D"/>
    <w:rsid w:val="001A3141"/>
    <w:rsid w:val="001A4631"/>
    <w:rsid w:val="001A495A"/>
    <w:rsid w:val="001A6B54"/>
    <w:rsid w:val="001A726A"/>
    <w:rsid w:val="001A7936"/>
    <w:rsid w:val="001B2E0B"/>
    <w:rsid w:val="001C11D8"/>
    <w:rsid w:val="001C4111"/>
    <w:rsid w:val="001D2A3C"/>
    <w:rsid w:val="001D764C"/>
    <w:rsid w:val="001F07B6"/>
    <w:rsid w:val="001F0C87"/>
    <w:rsid w:val="001F49EE"/>
    <w:rsid w:val="001F54F4"/>
    <w:rsid w:val="001F6637"/>
    <w:rsid w:val="00203C46"/>
    <w:rsid w:val="002068E8"/>
    <w:rsid w:val="00206ED7"/>
    <w:rsid w:val="002110AB"/>
    <w:rsid w:val="00212249"/>
    <w:rsid w:val="00212B50"/>
    <w:rsid w:val="00214EAE"/>
    <w:rsid w:val="00215342"/>
    <w:rsid w:val="002156D2"/>
    <w:rsid w:val="00216295"/>
    <w:rsid w:val="0022210B"/>
    <w:rsid w:val="00234281"/>
    <w:rsid w:val="0024044E"/>
    <w:rsid w:val="00250E19"/>
    <w:rsid w:val="0025154C"/>
    <w:rsid w:val="002526F0"/>
    <w:rsid w:val="00253D8E"/>
    <w:rsid w:val="00255160"/>
    <w:rsid w:val="00257822"/>
    <w:rsid w:val="00263E40"/>
    <w:rsid w:val="002721D5"/>
    <w:rsid w:val="002733B5"/>
    <w:rsid w:val="00277202"/>
    <w:rsid w:val="00277800"/>
    <w:rsid w:val="00277F84"/>
    <w:rsid w:val="00280AE3"/>
    <w:rsid w:val="002841E8"/>
    <w:rsid w:val="00285C61"/>
    <w:rsid w:val="00292CAA"/>
    <w:rsid w:val="00295486"/>
    <w:rsid w:val="002954FC"/>
    <w:rsid w:val="002A32E1"/>
    <w:rsid w:val="002A5C6B"/>
    <w:rsid w:val="002A6FEB"/>
    <w:rsid w:val="002B48A8"/>
    <w:rsid w:val="002B49F1"/>
    <w:rsid w:val="002C26E6"/>
    <w:rsid w:val="002C2D00"/>
    <w:rsid w:val="002C410B"/>
    <w:rsid w:val="002D2E6B"/>
    <w:rsid w:val="002D32F1"/>
    <w:rsid w:val="002D3682"/>
    <w:rsid w:val="002D54FE"/>
    <w:rsid w:val="002D6EDA"/>
    <w:rsid w:val="002E08DC"/>
    <w:rsid w:val="002E1B02"/>
    <w:rsid w:val="002E3E30"/>
    <w:rsid w:val="002E6D77"/>
    <w:rsid w:val="002E7AFA"/>
    <w:rsid w:val="002F377D"/>
    <w:rsid w:val="002F4F0C"/>
    <w:rsid w:val="002F558B"/>
    <w:rsid w:val="002F648C"/>
    <w:rsid w:val="00300355"/>
    <w:rsid w:val="00301599"/>
    <w:rsid w:val="00301B03"/>
    <w:rsid w:val="003056F3"/>
    <w:rsid w:val="00313098"/>
    <w:rsid w:val="00313D5B"/>
    <w:rsid w:val="003175C8"/>
    <w:rsid w:val="00323914"/>
    <w:rsid w:val="00325C9D"/>
    <w:rsid w:val="00340C70"/>
    <w:rsid w:val="0034179E"/>
    <w:rsid w:val="003436EF"/>
    <w:rsid w:val="00344177"/>
    <w:rsid w:val="00350973"/>
    <w:rsid w:val="0035175E"/>
    <w:rsid w:val="003609D1"/>
    <w:rsid w:val="00362436"/>
    <w:rsid w:val="0036700F"/>
    <w:rsid w:val="00371350"/>
    <w:rsid w:val="00371D63"/>
    <w:rsid w:val="003775F9"/>
    <w:rsid w:val="0038028E"/>
    <w:rsid w:val="003876D9"/>
    <w:rsid w:val="00391060"/>
    <w:rsid w:val="00392071"/>
    <w:rsid w:val="003935DC"/>
    <w:rsid w:val="0039546F"/>
    <w:rsid w:val="00397321"/>
    <w:rsid w:val="003A73F8"/>
    <w:rsid w:val="003B0B04"/>
    <w:rsid w:val="003B19E9"/>
    <w:rsid w:val="003C11DB"/>
    <w:rsid w:val="003C2393"/>
    <w:rsid w:val="003C434B"/>
    <w:rsid w:val="003C641D"/>
    <w:rsid w:val="003D4960"/>
    <w:rsid w:val="003D6168"/>
    <w:rsid w:val="003E11F9"/>
    <w:rsid w:val="003E21BB"/>
    <w:rsid w:val="003E2E22"/>
    <w:rsid w:val="003E43D5"/>
    <w:rsid w:val="003E5E12"/>
    <w:rsid w:val="003F23C8"/>
    <w:rsid w:val="003F498C"/>
    <w:rsid w:val="003F519C"/>
    <w:rsid w:val="004007BB"/>
    <w:rsid w:val="00400E05"/>
    <w:rsid w:val="004019FE"/>
    <w:rsid w:val="00402364"/>
    <w:rsid w:val="00405664"/>
    <w:rsid w:val="00406670"/>
    <w:rsid w:val="00411D3E"/>
    <w:rsid w:val="00411FAC"/>
    <w:rsid w:val="00414038"/>
    <w:rsid w:val="00415226"/>
    <w:rsid w:val="00420E94"/>
    <w:rsid w:val="00420F59"/>
    <w:rsid w:val="00426602"/>
    <w:rsid w:val="00434C69"/>
    <w:rsid w:val="00434FDF"/>
    <w:rsid w:val="00435483"/>
    <w:rsid w:val="00437E6D"/>
    <w:rsid w:val="004461B4"/>
    <w:rsid w:val="00451F2C"/>
    <w:rsid w:val="004521E6"/>
    <w:rsid w:val="00460353"/>
    <w:rsid w:val="00463ED7"/>
    <w:rsid w:val="00465CC5"/>
    <w:rsid w:val="004677C1"/>
    <w:rsid w:val="004735D2"/>
    <w:rsid w:val="0047481D"/>
    <w:rsid w:val="00476B65"/>
    <w:rsid w:val="00476E70"/>
    <w:rsid w:val="004776B7"/>
    <w:rsid w:val="00477BF7"/>
    <w:rsid w:val="00480F9A"/>
    <w:rsid w:val="00481837"/>
    <w:rsid w:val="00483CB9"/>
    <w:rsid w:val="00486298"/>
    <w:rsid w:val="004862E3"/>
    <w:rsid w:val="00487E62"/>
    <w:rsid w:val="00492325"/>
    <w:rsid w:val="004A1290"/>
    <w:rsid w:val="004A68F6"/>
    <w:rsid w:val="004B0694"/>
    <w:rsid w:val="004B0EAC"/>
    <w:rsid w:val="004B1DDD"/>
    <w:rsid w:val="004B2387"/>
    <w:rsid w:val="004B59A1"/>
    <w:rsid w:val="004B6306"/>
    <w:rsid w:val="004B6DE0"/>
    <w:rsid w:val="004C0692"/>
    <w:rsid w:val="004D2CEB"/>
    <w:rsid w:val="004D2F28"/>
    <w:rsid w:val="004D6A6A"/>
    <w:rsid w:val="004D6EC7"/>
    <w:rsid w:val="004D72BE"/>
    <w:rsid w:val="004D77DC"/>
    <w:rsid w:val="004E1B60"/>
    <w:rsid w:val="004F42B1"/>
    <w:rsid w:val="00501645"/>
    <w:rsid w:val="0050343B"/>
    <w:rsid w:val="00505028"/>
    <w:rsid w:val="005133DA"/>
    <w:rsid w:val="0051613D"/>
    <w:rsid w:val="00517B1B"/>
    <w:rsid w:val="00517B6A"/>
    <w:rsid w:val="00525849"/>
    <w:rsid w:val="005262B3"/>
    <w:rsid w:val="00527F7A"/>
    <w:rsid w:val="00530224"/>
    <w:rsid w:val="005322FE"/>
    <w:rsid w:val="00540B97"/>
    <w:rsid w:val="0054486B"/>
    <w:rsid w:val="005461F3"/>
    <w:rsid w:val="005514DA"/>
    <w:rsid w:val="00551E38"/>
    <w:rsid w:val="00552740"/>
    <w:rsid w:val="00561F8F"/>
    <w:rsid w:val="005625E0"/>
    <w:rsid w:val="00562830"/>
    <w:rsid w:val="0056448E"/>
    <w:rsid w:val="00565681"/>
    <w:rsid w:val="00566A92"/>
    <w:rsid w:val="005674E8"/>
    <w:rsid w:val="0057009E"/>
    <w:rsid w:val="00572E75"/>
    <w:rsid w:val="0057350F"/>
    <w:rsid w:val="00574B3D"/>
    <w:rsid w:val="00580F80"/>
    <w:rsid w:val="00581B35"/>
    <w:rsid w:val="0058204B"/>
    <w:rsid w:val="0058233C"/>
    <w:rsid w:val="005839E1"/>
    <w:rsid w:val="00586B35"/>
    <w:rsid w:val="0058780F"/>
    <w:rsid w:val="00593F10"/>
    <w:rsid w:val="005954B8"/>
    <w:rsid w:val="00596296"/>
    <w:rsid w:val="00597FDE"/>
    <w:rsid w:val="005A0247"/>
    <w:rsid w:val="005A0997"/>
    <w:rsid w:val="005A1E1F"/>
    <w:rsid w:val="005B41BC"/>
    <w:rsid w:val="005B6DD7"/>
    <w:rsid w:val="005C1420"/>
    <w:rsid w:val="005C41FE"/>
    <w:rsid w:val="005C72A8"/>
    <w:rsid w:val="005C7B84"/>
    <w:rsid w:val="005D0416"/>
    <w:rsid w:val="005D0CA4"/>
    <w:rsid w:val="005D5E79"/>
    <w:rsid w:val="005D6D98"/>
    <w:rsid w:val="005D7C1C"/>
    <w:rsid w:val="005E409C"/>
    <w:rsid w:val="005E7531"/>
    <w:rsid w:val="005F07F9"/>
    <w:rsid w:val="005F3AD6"/>
    <w:rsid w:val="005F5BC1"/>
    <w:rsid w:val="005F62C7"/>
    <w:rsid w:val="006116C8"/>
    <w:rsid w:val="0061610B"/>
    <w:rsid w:val="0061680E"/>
    <w:rsid w:val="0062308A"/>
    <w:rsid w:val="0062404C"/>
    <w:rsid w:val="0062568A"/>
    <w:rsid w:val="00626680"/>
    <w:rsid w:val="00627B90"/>
    <w:rsid w:val="0063407B"/>
    <w:rsid w:val="006345EE"/>
    <w:rsid w:val="00634709"/>
    <w:rsid w:val="006406AE"/>
    <w:rsid w:val="00641796"/>
    <w:rsid w:val="00642CAC"/>
    <w:rsid w:val="0064370E"/>
    <w:rsid w:val="00643827"/>
    <w:rsid w:val="0064458F"/>
    <w:rsid w:val="00646396"/>
    <w:rsid w:val="006477C2"/>
    <w:rsid w:val="00650051"/>
    <w:rsid w:val="00653D31"/>
    <w:rsid w:val="00664D2B"/>
    <w:rsid w:val="00671000"/>
    <w:rsid w:val="0067137A"/>
    <w:rsid w:val="00671D6C"/>
    <w:rsid w:val="0067206D"/>
    <w:rsid w:val="006721B6"/>
    <w:rsid w:val="00672875"/>
    <w:rsid w:val="00687EF7"/>
    <w:rsid w:val="0069325E"/>
    <w:rsid w:val="006A0400"/>
    <w:rsid w:val="006A6E8D"/>
    <w:rsid w:val="006B10DB"/>
    <w:rsid w:val="006B1E6D"/>
    <w:rsid w:val="006B2091"/>
    <w:rsid w:val="006B5F8D"/>
    <w:rsid w:val="006C0597"/>
    <w:rsid w:val="006C082E"/>
    <w:rsid w:val="006C0BB5"/>
    <w:rsid w:val="006C0EEB"/>
    <w:rsid w:val="006C4D0C"/>
    <w:rsid w:val="006D30E1"/>
    <w:rsid w:val="006D4D1F"/>
    <w:rsid w:val="006D5E2F"/>
    <w:rsid w:val="006D7909"/>
    <w:rsid w:val="006E00B5"/>
    <w:rsid w:val="006E1421"/>
    <w:rsid w:val="006E4CAF"/>
    <w:rsid w:val="006E6E83"/>
    <w:rsid w:val="006F0D47"/>
    <w:rsid w:val="006F1096"/>
    <w:rsid w:val="006F10E2"/>
    <w:rsid w:val="006F1C45"/>
    <w:rsid w:val="00702C78"/>
    <w:rsid w:val="007046F7"/>
    <w:rsid w:val="00704E6B"/>
    <w:rsid w:val="00710C2D"/>
    <w:rsid w:val="00712723"/>
    <w:rsid w:val="0071426F"/>
    <w:rsid w:val="007142A0"/>
    <w:rsid w:val="0072386D"/>
    <w:rsid w:val="007257EB"/>
    <w:rsid w:val="0073050F"/>
    <w:rsid w:val="00732C0C"/>
    <w:rsid w:val="00736C08"/>
    <w:rsid w:val="00737F93"/>
    <w:rsid w:val="007411B5"/>
    <w:rsid w:val="00743C6A"/>
    <w:rsid w:val="00743F5C"/>
    <w:rsid w:val="00746E40"/>
    <w:rsid w:val="00747C47"/>
    <w:rsid w:val="007525DB"/>
    <w:rsid w:val="00753878"/>
    <w:rsid w:val="007542E3"/>
    <w:rsid w:val="0075471B"/>
    <w:rsid w:val="00754BB5"/>
    <w:rsid w:val="00761381"/>
    <w:rsid w:val="00761C07"/>
    <w:rsid w:val="00763720"/>
    <w:rsid w:val="00771A20"/>
    <w:rsid w:val="00775DEF"/>
    <w:rsid w:val="007762AD"/>
    <w:rsid w:val="007776E4"/>
    <w:rsid w:val="00777D4E"/>
    <w:rsid w:val="007816E6"/>
    <w:rsid w:val="00783EEC"/>
    <w:rsid w:val="007907F0"/>
    <w:rsid w:val="00790E53"/>
    <w:rsid w:val="00792831"/>
    <w:rsid w:val="0079325F"/>
    <w:rsid w:val="00793716"/>
    <w:rsid w:val="007A03F4"/>
    <w:rsid w:val="007B0277"/>
    <w:rsid w:val="007B0D96"/>
    <w:rsid w:val="007B0E6F"/>
    <w:rsid w:val="007B20AE"/>
    <w:rsid w:val="007C01B9"/>
    <w:rsid w:val="007C0C2E"/>
    <w:rsid w:val="007C56AB"/>
    <w:rsid w:val="007C5903"/>
    <w:rsid w:val="007D3F8A"/>
    <w:rsid w:val="007D518C"/>
    <w:rsid w:val="007D5864"/>
    <w:rsid w:val="007D5E4D"/>
    <w:rsid w:val="007D776C"/>
    <w:rsid w:val="007E04D3"/>
    <w:rsid w:val="007E0549"/>
    <w:rsid w:val="007E0AB8"/>
    <w:rsid w:val="007F053E"/>
    <w:rsid w:val="007F209A"/>
    <w:rsid w:val="007F3B2F"/>
    <w:rsid w:val="007F3F36"/>
    <w:rsid w:val="007F5E9B"/>
    <w:rsid w:val="007F6E87"/>
    <w:rsid w:val="008076E4"/>
    <w:rsid w:val="00807E67"/>
    <w:rsid w:val="008104B8"/>
    <w:rsid w:val="00810C1D"/>
    <w:rsid w:val="0081245C"/>
    <w:rsid w:val="00815803"/>
    <w:rsid w:val="00815C78"/>
    <w:rsid w:val="0082372B"/>
    <w:rsid w:val="008330E0"/>
    <w:rsid w:val="00835067"/>
    <w:rsid w:val="00835B32"/>
    <w:rsid w:val="00837F69"/>
    <w:rsid w:val="008410BF"/>
    <w:rsid w:val="008434DF"/>
    <w:rsid w:val="00844AB0"/>
    <w:rsid w:val="008522B5"/>
    <w:rsid w:val="0085351E"/>
    <w:rsid w:val="008553C2"/>
    <w:rsid w:val="00855D3D"/>
    <w:rsid w:val="0085686E"/>
    <w:rsid w:val="0086071D"/>
    <w:rsid w:val="00862732"/>
    <w:rsid w:val="00872618"/>
    <w:rsid w:val="00873B66"/>
    <w:rsid w:val="008745F6"/>
    <w:rsid w:val="00874B17"/>
    <w:rsid w:val="0088041F"/>
    <w:rsid w:val="00882574"/>
    <w:rsid w:val="00883161"/>
    <w:rsid w:val="0088375F"/>
    <w:rsid w:val="00883761"/>
    <w:rsid w:val="00883D3D"/>
    <w:rsid w:val="008845BD"/>
    <w:rsid w:val="008876E5"/>
    <w:rsid w:val="00887BA1"/>
    <w:rsid w:val="00887CA3"/>
    <w:rsid w:val="008903F6"/>
    <w:rsid w:val="008A0BD9"/>
    <w:rsid w:val="008A3179"/>
    <w:rsid w:val="008A3573"/>
    <w:rsid w:val="008A382F"/>
    <w:rsid w:val="008A4BDC"/>
    <w:rsid w:val="008A7574"/>
    <w:rsid w:val="008B0362"/>
    <w:rsid w:val="008B0B7F"/>
    <w:rsid w:val="008B49DC"/>
    <w:rsid w:val="008D47B3"/>
    <w:rsid w:val="008D4A1C"/>
    <w:rsid w:val="008D53E4"/>
    <w:rsid w:val="008D6D67"/>
    <w:rsid w:val="008E165C"/>
    <w:rsid w:val="008E5B45"/>
    <w:rsid w:val="008F10B3"/>
    <w:rsid w:val="008F1649"/>
    <w:rsid w:val="008F5D78"/>
    <w:rsid w:val="009001EA"/>
    <w:rsid w:val="00900E74"/>
    <w:rsid w:val="00903EE7"/>
    <w:rsid w:val="00914707"/>
    <w:rsid w:val="00916FBD"/>
    <w:rsid w:val="00925B1E"/>
    <w:rsid w:val="0093109C"/>
    <w:rsid w:val="00933760"/>
    <w:rsid w:val="009339DA"/>
    <w:rsid w:val="00941378"/>
    <w:rsid w:val="00944865"/>
    <w:rsid w:val="009461D7"/>
    <w:rsid w:val="00953052"/>
    <w:rsid w:val="00955BE1"/>
    <w:rsid w:val="00957AE4"/>
    <w:rsid w:val="00963086"/>
    <w:rsid w:val="0097050F"/>
    <w:rsid w:val="00973BA4"/>
    <w:rsid w:val="00974EFF"/>
    <w:rsid w:val="00975E2C"/>
    <w:rsid w:val="00990FC1"/>
    <w:rsid w:val="00992D1E"/>
    <w:rsid w:val="00995656"/>
    <w:rsid w:val="009958CD"/>
    <w:rsid w:val="009A29D5"/>
    <w:rsid w:val="009A3793"/>
    <w:rsid w:val="009A66A8"/>
    <w:rsid w:val="009C1498"/>
    <w:rsid w:val="009C2A1B"/>
    <w:rsid w:val="009C2D97"/>
    <w:rsid w:val="009C760E"/>
    <w:rsid w:val="009C7E1C"/>
    <w:rsid w:val="009D7E3F"/>
    <w:rsid w:val="009E0195"/>
    <w:rsid w:val="009E3289"/>
    <w:rsid w:val="009E441E"/>
    <w:rsid w:val="009E55A4"/>
    <w:rsid w:val="009E6F4D"/>
    <w:rsid w:val="009E7F46"/>
    <w:rsid w:val="009F16AD"/>
    <w:rsid w:val="009F5F28"/>
    <w:rsid w:val="009F610F"/>
    <w:rsid w:val="009F6F74"/>
    <w:rsid w:val="00A024FA"/>
    <w:rsid w:val="00A04274"/>
    <w:rsid w:val="00A060EC"/>
    <w:rsid w:val="00A1014B"/>
    <w:rsid w:val="00A148A8"/>
    <w:rsid w:val="00A207C7"/>
    <w:rsid w:val="00A25FBC"/>
    <w:rsid w:val="00A264C4"/>
    <w:rsid w:val="00A31988"/>
    <w:rsid w:val="00A33FDD"/>
    <w:rsid w:val="00A364EA"/>
    <w:rsid w:val="00A36A52"/>
    <w:rsid w:val="00A40A06"/>
    <w:rsid w:val="00A41F87"/>
    <w:rsid w:val="00A52E39"/>
    <w:rsid w:val="00A54529"/>
    <w:rsid w:val="00A5585E"/>
    <w:rsid w:val="00A5781D"/>
    <w:rsid w:val="00A64BB6"/>
    <w:rsid w:val="00A65C30"/>
    <w:rsid w:val="00A73FEF"/>
    <w:rsid w:val="00A74CB8"/>
    <w:rsid w:val="00A759EF"/>
    <w:rsid w:val="00A8109C"/>
    <w:rsid w:val="00A840CE"/>
    <w:rsid w:val="00A94309"/>
    <w:rsid w:val="00A95F0C"/>
    <w:rsid w:val="00AA0A62"/>
    <w:rsid w:val="00AA44EC"/>
    <w:rsid w:val="00AA5185"/>
    <w:rsid w:val="00AA66B7"/>
    <w:rsid w:val="00AA6D93"/>
    <w:rsid w:val="00AB0F7E"/>
    <w:rsid w:val="00AB12E5"/>
    <w:rsid w:val="00AB218C"/>
    <w:rsid w:val="00AB5FF5"/>
    <w:rsid w:val="00AB689B"/>
    <w:rsid w:val="00AB6995"/>
    <w:rsid w:val="00AB6F86"/>
    <w:rsid w:val="00AC0313"/>
    <w:rsid w:val="00AC4116"/>
    <w:rsid w:val="00AC4241"/>
    <w:rsid w:val="00AC6C6D"/>
    <w:rsid w:val="00AC7023"/>
    <w:rsid w:val="00AD03C7"/>
    <w:rsid w:val="00AD23B1"/>
    <w:rsid w:val="00AD3596"/>
    <w:rsid w:val="00AD55E2"/>
    <w:rsid w:val="00AD6D36"/>
    <w:rsid w:val="00AE0B1A"/>
    <w:rsid w:val="00AE4F59"/>
    <w:rsid w:val="00AE55F3"/>
    <w:rsid w:val="00AE5B10"/>
    <w:rsid w:val="00AE78FF"/>
    <w:rsid w:val="00AF4D95"/>
    <w:rsid w:val="00AF5E0A"/>
    <w:rsid w:val="00AF6B71"/>
    <w:rsid w:val="00AF7BD2"/>
    <w:rsid w:val="00B0061E"/>
    <w:rsid w:val="00B00850"/>
    <w:rsid w:val="00B02616"/>
    <w:rsid w:val="00B034CA"/>
    <w:rsid w:val="00B042E5"/>
    <w:rsid w:val="00B067B1"/>
    <w:rsid w:val="00B153DB"/>
    <w:rsid w:val="00B21C5C"/>
    <w:rsid w:val="00B247D1"/>
    <w:rsid w:val="00B269C6"/>
    <w:rsid w:val="00B26A35"/>
    <w:rsid w:val="00B27E97"/>
    <w:rsid w:val="00B36D36"/>
    <w:rsid w:val="00B40220"/>
    <w:rsid w:val="00B432EB"/>
    <w:rsid w:val="00B4363E"/>
    <w:rsid w:val="00B43B5F"/>
    <w:rsid w:val="00B443E7"/>
    <w:rsid w:val="00B448B2"/>
    <w:rsid w:val="00B4495C"/>
    <w:rsid w:val="00B47595"/>
    <w:rsid w:val="00B50F07"/>
    <w:rsid w:val="00B51B0B"/>
    <w:rsid w:val="00B53397"/>
    <w:rsid w:val="00B53BA5"/>
    <w:rsid w:val="00B542D4"/>
    <w:rsid w:val="00B54D3C"/>
    <w:rsid w:val="00B57E02"/>
    <w:rsid w:val="00B6253A"/>
    <w:rsid w:val="00B6262B"/>
    <w:rsid w:val="00B63C8A"/>
    <w:rsid w:val="00B640AE"/>
    <w:rsid w:val="00B65BFE"/>
    <w:rsid w:val="00B66C3C"/>
    <w:rsid w:val="00B70012"/>
    <w:rsid w:val="00B70980"/>
    <w:rsid w:val="00B80C65"/>
    <w:rsid w:val="00B810C4"/>
    <w:rsid w:val="00B841A0"/>
    <w:rsid w:val="00B878E2"/>
    <w:rsid w:val="00B91337"/>
    <w:rsid w:val="00B92B0F"/>
    <w:rsid w:val="00B964E8"/>
    <w:rsid w:val="00BA7530"/>
    <w:rsid w:val="00BC1A86"/>
    <w:rsid w:val="00BC1C39"/>
    <w:rsid w:val="00BC1F6B"/>
    <w:rsid w:val="00BC2604"/>
    <w:rsid w:val="00BD1751"/>
    <w:rsid w:val="00BD22D3"/>
    <w:rsid w:val="00BD2386"/>
    <w:rsid w:val="00BD434A"/>
    <w:rsid w:val="00BD6A68"/>
    <w:rsid w:val="00BE350B"/>
    <w:rsid w:val="00BE492F"/>
    <w:rsid w:val="00BE60CD"/>
    <w:rsid w:val="00BF0A68"/>
    <w:rsid w:val="00BF16FD"/>
    <w:rsid w:val="00BF26AF"/>
    <w:rsid w:val="00BF4142"/>
    <w:rsid w:val="00BF5F09"/>
    <w:rsid w:val="00BF6E08"/>
    <w:rsid w:val="00C01B62"/>
    <w:rsid w:val="00C055D2"/>
    <w:rsid w:val="00C073F3"/>
    <w:rsid w:val="00C11E47"/>
    <w:rsid w:val="00C13F3C"/>
    <w:rsid w:val="00C16AF6"/>
    <w:rsid w:val="00C20F3B"/>
    <w:rsid w:val="00C248B0"/>
    <w:rsid w:val="00C27231"/>
    <w:rsid w:val="00C31B13"/>
    <w:rsid w:val="00C32D90"/>
    <w:rsid w:val="00C37BA4"/>
    <w:rsid w:val="00C4329C"/>
    <w:rsid w:val="00C43661"/>
    <w:rsid w:val="00C45CEB"/>
    <w:rsid w:val="00C52B0F"/>
    <w:rsid w:val="00C54C32"/>
    <w:rsid w:val="00C55695"/>
    <w:rsid w:val="00C56367"/>
    <w:rsid w:val="00C62535"/>
    <w:rsid w:val="00C6377C"/>
    <w:rsid w:val="00C73972"/>
    <w:rsid w:val="00C74017"/>
    <w:rsid w:val="00C8036E"/>
    <w:rsid w:val="00C826AE"/>
    <w:rsid w:val="00C84274"/>
    <w:rsid w:val="00C84D4D"/>
    <w:rsid w:val="00C84FC6"/>
    <w:rsid w:val="00C86D82"/>
    <w:rsid w:val="00C90C9A"/>
    <w:rsid w:val="00C90F8D"/>
    <w:rsid w:val="00C91ED7"/>
    <w:rsid w:val="00C92B33"/>
    <w:rsid w:val="00C9380E"/>
    <w:rsid w:val="00C94666"/>
    <w:rsid w:val="00C9589B"/>
    <w:rsid w:val="00C96B4B"/>
    <w:rsid w:val="00CA2319"/>
    <w:rsid w:val="00CA3F05"/>
    <w:rsid w:val="00CA6B75"/>
    <w:rsid w:val="00CB1F14"/>
    <w:rsid w:val="00CB69AA"/>
    <w:rsid w:val="00CC3106"/>
    <w:rsid w:val="00CC686D"/>
    <w:rsid w:val="00CC7A86"/>
    <w:rsid w:val="00CD039F"/>
    <w:rsid w:val="00CD48A8"/>
    <w:rsid w:val="00CD5277"/>
    <w:rsid w:val="00CE0198"/>
    <w:rsid w:val="00CE0238"/>
    <w:rsid w:val="00CE1DA5"/>
    <w:rsid w:val="00CE2308"/>
    <w:rsid w:val="00CE2DA9"/>
    <w:rsid w:val="00CE6232"/>
    <w:rsid w:val="00CE66CE"/>
    <w:rsid w:val="00CE69DC"/>
    <w:rsid w:val="00CF38FD"/>
    <w:rsid w:val="00CF4033"/>
    <w:rsid w:val="00D02B3D"/>
    <w:rsid w:val="00D046BC"/>
    <w:rsid w:val="00D05C12"/>
    <w:rsid w:val="00D06102"/>
    <w:rsid w:val="00D06A3E"/>
    <w:rsid w:val="00D10BF1"/>
    <w:rsid w:val="00D114A6"/>
    <w:rsid w:val="00D21EE5"/>
    <w:rsid w:val="00D221AD"/>
    <w:rsid w:val="00D234BD"/>
    <w:rsid w:val="00D30CEF"/>
    <w:rsid w:val="00D332AB"/>
    <w:rsid w:val="00D34E36"/>
    <w:rsid w:val="00D36EF2"/>
    <w:rsid w:val="00D37E38"/>
    <w:rsid w:val="00D42A99"/>
    <w:rsid w:val="00D46EDA"/>
    <w:rsid w:val="00D47160"/>
    <w:rsid w:val="00D4787B"/>
    <w:rsid w:val="00D47BE7"/>
    <w:rsid w:val="00D502F9"/>
    <w:rsid w:val="00D625A6"/>
    <w:rsid w:val="00D66521"/>
    <w:rsid w:val="00D668F3"/>
    <w:rsid w:val="00D7038A"/>
    <w:rsid w:val="00D748B8"/>
    <w:rsid w:val="00D7511F"/>
    <w:rsid w:val="00D76371"/>
    <w:rsid w:val="00D76BFE"/>
    <w:rsid w:val="00D850CE"/>
    <w:rsid w:val="00D872CE"/>
    <w:rsid w:val="00D921A5"/>
    <w:rsid w:val="00D96D39"/>
    <w:rsid w:val="00D96E07"/>
    <w:rsid w:val="00D97802"/>
    <w:rsid w:val="00DA2D61"/>
    <w:rsid w:val="00DA538D"/>
    <w:rsid w:val="00DA55E2"/>
    <w:rsid w:val="00DA692C"/>
    <w:rsid w:val="00DB5653"/>
    <w:rsid w:val="00DB62B1"/>
    <w:rsid w:val="00DB6336"/>
    <w:rsid w:val="00DB75A9"/>
    <w:rsid w:val="00DB7D30"/>
    <w:rsid w:val="00DB7D9A"/>
    <w:rsid w:val="00DC1862"/>
    <w:rsid w:val="00DD04C2"/>
    <w:rsid w:val="00DD4C69"/>
    <w:rsid w:val="00DD7013"/>
    <w:rsid w:val="00DE1596"/>
    <w:rsid w:val="00DE1981"/>
    <w:rsid w:val="00DE4742"/>
    <w:rsid w:val="00DE73D9"/>
    <w:rsid w:val="00E02DF5"/>
    <w:rsid w:val="00E057FF"/>
    <w:rsid w:val="00E058EC"/>
    <w:rsid w:val="00E07F0B"/>
    <w:rsid w:val="00E10645"/>
    <w:rsid w:val="00E14C6A"/>
    <w:rsid w:val="00E152A3"/>
    <w:rsid w:val="00E2003A"/>
    <w:rsid w:val="00E21472"/>
    <w:rsid w:val="00E22E65"/>
    <w:rsid w:val="00E23145"/>
    <w:rsid w:val="00E276FA"/>
    <w:rsid w:val="00E27F24"/>
    <w:rsid w:val="00E30197"/>
    <w:rsid w:val="00E30BC9"/>
    <w:rsid w:val="00E43C25"/>
    <w:rsid w:val="00E44236"/>
    <w:rsid w:val="00E447D2"/>
    <w:rsid w:val="00E45E3C"/>
    <w:rsid w:val="00E47E68"/>
    <w:rsid w:val="00E50C23"/>
    <w:rsid w:val="00E561C0"/>
    <w:rsid w:val="00E56B3E"/>
    <w:rsid w:val="00E623E7"/>
    <w:rsid w:val="00E62A80"/>
    <w:rsid w:val="00E65DE5"/>
    <w:rsid w:val="00E70578"/>
    <w:rsid w:val="00E70870"/>
    <w:rsid w:val="00E7499E"/>
    <w:rsid w:val="00E77BC8"/>
    <w:rsid w:val="00E8157E"/>
    <w:rsid w:val="00E83576"/>
    <w:rsid w:val="00E87D7C"/>
    <w:rsid w:val="00E932AE"/>
    <w:rsid w:val="00E963F3"/>
    <w:rsid w:val="00EA3765"/>
    <w:rsid w:val="00EA45A3"/>
    <w:rsid w:val="00EA56BB"/>
    <w:rsid w:val="00EA78B3"/>
    <w:rsid w:val="00EB010D"/>
    <w:rsid w:val="00EB31A1"/>
    <w:rsid w:val="00EB34F1"/>
    <w:rsid w:val="00EB7556"/>
    <w:rsid w:val="00EC044C"/>
    <w:rsid w:val="00EC0B65"/>
    <w:rsid w:val="00EC10CC"/>
    <w:rsid w:val="00EC1CDD"/>
    <w:rsid w:val="00EC2149"/>
    <w:rsid w:val="00EC5337"/>
    <w:rsid w:val="00ED2438"/>
    <w:rsid w:val="00ED420B"/>
    <w:rsid w:val="00ED42B7"/>
    <w:rsid w:val="00ED42B9"/>
    <w:rsid w:val="00ED5190"/>
    <w:rsid w:val="00EE1883"/>
    <w:rsid w:val="00EE54E3"/>
    <w:rsid w:val="00EE7B85"/>
    <w:rsid w:val="00F014D1"/>
    <w:rsid w:val="00F017A9"/>
    <w:rsid w:val="00F01ABF"/>
    <w:rsid w:val="00F0280A"/>
    <w:rsid w:val="00F03523"/>
    <w:rsid w:val="00F04BF7"/>
    <w:rsid w:val="00F05629"/>
    <w:rsid w:val="00F056BE"/>
    <w:rsid w:val="00F1248E"/>
    <w:rsid w:val="00F16656"/>
    <w:rsid w:val="00F2128A"/>
    <w:rsid w:val="00F218BB"/>
    <w:rsid w:val="00F2204A"/>
    <w:rsid w:val="00F22A88"/>
    <w:rsid w:val="00F301AE"/>
    <w:rsid w:val="00F30B32"/>
    <w:rsid w:val="00F366EF"/>
    <w:rsid w:val="00F37ADD"/>
    <w:rsid w:val="00F43063"/>
    <w:rsid w:val="00F43E4D"/>
    <w:rsid w:val="00F46459"/>
    <w:rsid w:val="00F51301"/>
    <w:rsid w:val="00F52D76"/>
    <w:rsid w:val="00F53719"/>
    <w:rsid w:val="00F57F41"/>
    <w:rsid w:val="00F61D7F"/>
    <w:rsid w:val="00F6351C"/>
    <w:rsid w:val="00F67CBD"/>
    <w:rsid w:val="00F73F2F"/>
    <w:rsid w:val="00F750DF"/>
    <w:rsid w:val="00F82271"/>
    <w:rsid w:val="00F86AD1"/>
    <w:rsid w:val="00F92225"/>
    <w:rsid w:val="00F9246E"/>
    <w:rsid w:val="00F94BA8"/>
    <w:rsid w:val="00F95390"/>
    <w:rsid w:val="00F95A74"/>
    <w:rsid w:val="00F96579"/>
    <w:rsid w:val="00FA07F1"/>
    <w:rsid w:val="00FA32BF"/>
    <w:rsid w:val="00FA34CF"/>
    <w:rsid w:val="00FA5DDF"/>
    <w:rsid w:val="00FA7ECB"/>
    <w:rsid w:val="00FB61A0"/>
    <w:rsid w:val="00FC0ECB"/>
    <w:rsid w:val="00FC214E"/>
    <w:rsid w:val="00FC3549"/>
    <w:rsid w:val="00FC4C41"/>
    <w:rsid w:val="00FD0A1C"/>
    <w:rsid w:val="00FD6373"/>
    <w:rsid w:val="00FE2314"/>
    <w:rsid w:val="00FE2B7E"/>
    <w:rsid w:val="00FE37A7"/>
    <w:rsid w:val="00FE53E8"/>
    <w:rsid w:val="00FF4620"/>
    <w:rsid w:val="00FF6491"/>
    <w:rsid w:val="00FF7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style="mso-position-vertical-relative:line" strokecolor="#154da0">
      <v:stroke color="#154da0"/>
      <v:shadow on="t" color="#4d4d4d" opacity=".5" offset="3pt,3pt" offset2="-6pt,-6pt"/>
      <o:colormru v:ext="edit" colors="#154da0,#e6e6e6,#777,#4d4d4d,#b40c2d"/>
    </o:shapedefaults>
    <o:shapelayout v:ext="edit">
      <o:idmap v:ext="edit" data="1"/>
    </o:shapelayout>
  </w:shapeDefaults>
  <w:decimalSymbol w:val="."/>
  <w:listSeparator w:val=","/>
  <w14:docId w14:val="1948C646"/>
  <w15:docId w15:val="{F9A1C470-4813-4CBC-84BA-A54DD368A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D42B9"/>
    <w:rPr>
      <w:sz w:val="24"/>
    </w:rPr>
  </w:style>
  <w:style w:type="paragraph" w:styleId="Heading1">
    <w:name w:val="heading 1"/>
    <w:basedOn w:val="Normal"/>
    <w:next w:val="Normal"/>
    <w:qFormat/>
    <w:rsid w:val="002841E8"/>
    <w:pPr>
      <w:keepNext/>
      <w:numPr>
        <w:numId w:val="3"/>
      </w:numPr>
      <w:spacing w:before="120" w:after="80"/>
      <w:ind w:right="-43"/>
      <w:outlineLvl w:val="0"/>
    </w:pPr>
    <w:rPr>
      <w:rFonts w:ascii="Trebuchet MS" w:hAnsi="Trebuchet MS" w:cs="Arial"/>
      <w:b/>
      <w:bCs/>
      <w:color w:val="003366"/>
      <w:kern w:val="32"/>
      <w:sz w:val="36"/>
      <w:szCs w:val="32"/>
    </w:rPr>
  </w:style>
  <w:style w:type="paragraph" w:styleId="Heading2">
    <w:name w:val="heading 2"/>
    <w:aliases w:val="Heading 2 Char,Heading 2 Char1 Char,Heading 2 Char Char Char,Heading 2 Char1,Heading 2 Char Char"/>
    <w:basedOn w:val="Normal"/>
    <w:next w:val="Normal"/>
    <w:qFormat/>
    <w:rsid w:val="002841E8"/>
    <w:pPr>
      <w:keepNext/>
      <w:numPr>
        <w:ilvl w:val="1"/>
        <w:numId w:val="3"/>
      </w:numPr>
      <w:spacing w:before="120" w:after="120"/>
      <w:ind w:right="-43"/>
      <w:outlineLvl w:val="1"/>
    </w:pPr>
    <w:rPr>
      <w:rFonts w:ascii="Trebuchet MS" w:hAnsi="Trebuchet MS" w:cs="Arial"/>
      <w:b/>
      <w:bCs/>
      <w:iCs/>
      <w:color w:val="003366"/>
      <w:sz w:val="30"/>
      <w:szCs w:val="28"/>
    </w:rPr>
  </w:style>
  <w:style w:type="paragraph" w:styleId="Heading3">
    <w:name w:val="heading 3"/>
    <w:basedOn w:val="Heading2"/>
    <w:next w:val="BodyText"/>
    <w:qFormat/>
    <w:rsid w:val="002841E8"/>
    <w:pPr>
      <w:numPr>
        <w:ilvl w:val="2"/>
      </w:numPr>
      <w:outlineLvl w:val="2"/>
    </w:pPr>
    <w:rPr>
      <w:bCs w:val="0"/>
      <w:sz w:val="24"/>
      <w:szCs w:val="24"/>
    </w:rPr>
  </w:style>
  <w:style w:type="paragraph" w:styleId="Heading4">
    <w:name w:val="heading 4"/>
    <w:basedOn w:val="Normal"/>
    <w:next w:val="Normal"/>
    <w:qFormat/>
    <w:rsid w:val="002841E8"/>
    <w:pPr>
      <w:keepNext/>
      <w:numPr>
        <w:ilvl w:val="3"/>
        <w:numId w:val="3"/>
      </w:numPr>
      <w:spacing w:after="80"/>
      <w:ind w:right="-43"/>
      <w:outlineLvl w:val="3"/>
    </w:pPr>
    <w:rPr>
      <w:b/>
      <w:bCs/>
      <w:i/>
      <w:color w:val="003366"/>
      <w:szCs w:val="22"/>
    </w:rPr>
  </w:style>
  <w:style w:type="paragraph" w:styleId="Heading5">
    <w:name w:val="heading 5"/>
    <w:basedOn w:val="Normal"/>
    <w:next w:val="Normal"/>
    <w:qFormat/>
    <w:locked/>
    <w:rsid w:val="002841E8"/>
    <w:pPr>
      <w:numPr>
        <w:ilvl w:val="4"/>
        <w:numId w:val="3"/>
      </w:numPr>
      <w:spacing w:before="240" w:after="60"/>
      <w:outlineLvl w:val="4"/>
    </w:pPr>
    <w:rPr>
      <w:b/>
      <w:bCs/>
      <w:i/>
      <w:iCs/>
      <w:sz w:val="26"/>
      <w:szCs w:val="26"/>
    </w:rPr>
  </w:style>
  <w:style w:type="paragraph" w:styleId="Heading6">
    <w:name w:val="heading 6"/>
    <w:basedOn w:val="Normal"/>
    <w:next w:val="Normal"/>
    <w:qFormat/>
    <w:locked/>
    <w:rsid w:val="002841E8"/>
    <w:pPr>
      <w:numPr>
        <w:ilvl w:val="5"/>
        <w:numId w:val="3"/>
      </w:numPr>
      <w:spacing w:before="240" w:after="60"/>
      <w:outlineLvl w:val="5"/>
    </w:pPr>
    <w:rPr>
      <w:b/>
      <w:bCs/>
      <w:sz w:val="22"/>
      <w:szCs w:val="22"/>
    </w:rPr>
  </w:style>
  <w:style w:type="paragraph" w:styleId="Heading7">
    <w:name w:val="heading 7"/>
    <w:basedOn w:val="Normal"/>
    <w:next w:val="Normal"/>
    <w:qFormat/>
    <w:locked/>
    <w:rsid w:val="002841E8"/>
    <w:pPr>
      <w:numPr>
        <w:ilvl w:val="6"/>
        <w:numId w:val="3"/>
      </w:numPr>
      <w:spacing w:before="240" w:after="60"/>
      <w:outlineLvl w:val="6"/>
    </w:pPr>
    <w:rPr>
      <w:szCs w:val="24"/>
    </w:rPr>
  </w:style>
  <w:style w:type="paragraph" w:styleId="Heading8">
    <w:name w:val="heading 8"/>
    <w:basedOn w:val="Heading9"/>
    <w:next w:val="Normal"/>
    <w:qFormat/>
    <w:rsid w:val="002841E8"/>
    <w:pPr>
      <w:numPr>
        <w:ilvl w:val="0"/>
      </w:numPr>
      <w:tabs>
        <w:tab w:val="clear" w:pos="-270"/>
        <w:tab w:val="num" w:pos="2250"/>
      </w:tabs>
      <w:ind w:left="2250" w:hanging="2250"/>
      <w:outlineLvl w:val="7"/>
    </w:pPr>
    <w:rPr>
      <w:color w:val="003366"/>
      <w:sz w:val="36"/>
    </w:rPr>
  </w:style>
  <w:style w:type="paragraph" w:styleId="Heading9">
    <w:name w:val="heading 9"/>
    <w:basedOn w:val="Normal"/>
    <w:next w:val="Normal"/>
    <w:qFormat/>
    <w:rsid w:val="002841E8"/>
    <w:pPr>
      <w:numPr>
        <w:ilvl w:val="1"/>
        <w:numId w:val="4"/>
      </w:numPr>
      <w:tabs>
        <w:tab w:val="clear" w:pos="1440"/>
        <w:tab w:val="num" w:pos="720"/>
      </w:tabs>
      <w:spacing w:before="120" w:after="160"/>
      <w:ind w:left="720" w:hanging="720"/>
      <w:outlineLvl w:val="8"/>
    </w:pPr>
    <w:rPr>
      <w:rFonts w:ascii="Trebuchet MS" w:hAnsi="Trebuchet MS" w:cs="Arial"/>
      <w:b/>
      <w:bCs/>
      <w:color w:val="154DA0"/>
      <w:kern w:val="28"/>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2841E8"/>
    <w:pPr>
      <w:spacing w:after="160" w:line="300" w:lineRule="atLeast"/>
      <w:ind w:right="-43"/>
    </w:pPr>
    <w:rPr>
      <w:sz w:val="22"/>
    </w:rPr>
  </w:style>
  <w:style w:type="paragraph" w:styleId="Header">
    <w:name w:val="header"/>
    <w:aliases w:val="Header Left"/>
    <w:basedOn w:val="Normal"/>
    <w:link w:val="HeaderChar"/>
    <w:locked/>
    <w:rsid w:val="002841E8"/>
    <w:pPr>
      <w:tabs>
        <w:tab w:val="right" w:pos="8460"/>
      </w:tabs>
      <w:ind w:right="-36"/>
    </w:pPr>
    <w:rPr>
      <w:rFonts w:ascii="Trebuchet MS" w:hAnsi="Trebuchet MS"/>
      <w:b/>
      <w:bCs/>
      <w:color w:val="003366"/>
      <w:sz w:val="32"/>
    </w:rPr>
  </w:style>
  <w:style w:type="paragraph" w:styleId="Footer">
    <w:name w:val="footer"/>
    <w:basedOn w:val="Normal"/>
    <w:rsid w:val="002841E8"/>
    <w:pPr>
      <w:tabs>
        <w:tab w:val="center" w:pos="4320"/>
        <w:tab w:val="right" w:pos="8640"/>
      </w:tabs>
    </w:pPr>
  </w:style>
  <w:style w:type="character" w:styleId="PageNumber">
    <w:name w:val="page number"/>
    <w:rsid w:val="002841E8"/>
    <w:rPr>
      <w:rFonts w:ascii="Trebuchet MS" w:hAnsi="Trebuchet MS"/>
      <w:bCs/>
      <w:sz w:val="18"/>
      <w:szCs w:val="18"/>
    </w:rPr>
  </w:style>
  <w:style w:type="paragraph" w:customStyle="1" w:styleId="TABLEOFCONTENTS">
    <w:name w:val="TABLE OF CONTENTS"/>
    <w:basedOn w:val="Title"/>
    <w:locked/>
    <w:rsid w:val="002841E8"/>
    <w:pPr>
      <w:spacing w:before="0" w:after="0"/>
      <w:ind w:right="-43"/>
      <w:jc w:val="both"/>
      <w:outlineLvl w:val="9"/>
    </w:pPr>
    <w:rPr>
      <w:rFonts w:ascii="Trebuchet MS" w:hAnsi="Trebuchet MS"/>
      <w:color w:val="003366"/>
    </w:rPr>
  </w:style>
  <w:style w:type="paragraph" w:styleId="Title">
    <w:name w:val="Title"/>
    <w:basedOn w:val="Normal"/>
    <w:qFormat/>
    <w:locked/>
    <w:rsid w:val="002841E8"/>
    <w:pPr>
      <w:spacing w:before="240" w:after="60"/>
      <w:jc w:val="center"/>
      <w:outlineLvl w:val="0"/>
    </w:pPr>
    <w:rPr>
      <w:rFonts w:ascii="Arial" w:hAnsi="Arial" w:cs="Arial"/>
      <w:b/>
      <w:bCs/>
      <w:kern w:val="28"/>
      <w:sz w:val="32"/>
      <w:szCs w:val="32"/>
    </w:rPr>
  </w:style>
  <w:style w:type="paragraph" w:customStyle="1" w:styleId="TableHeading">
    <w:name w:val="Table Heading"/>
    <w:basedOn w:val="TableText"/>
    <w:locked/>
    <w:rsid w:val="002841E8"/>
    <w:pPr>
      <w:keepNext/>
      <w:keepLines/>
      <w:spacing w:before="80" w:after="40"/>
    </w:pPr>
    <w:rPr>
      <w:b/>
      <w:sz w:val="19"/>
    </w:rPr>
  </w:style>
  <w:style w:type="paragraph" w:customStyle="1" w:styleId="TableText">
    <w:name w:val="Table Text"/>
    <w:basedOn w:val="BodyText"/>
    <w:link w:val="TableTextChar"/>
    <w:locked/>
    <w:rsid w:val="002841E8"/>
    <w:pPr>
      <w:spacing w:before="40" w:after="20" w:line="240" w:lineRule="auto"/>
      <w:ind w:left="29"/>
    </w:pPr>
    <w:rPr>
      <w:rFonts w:ascii="Arial" w:hAnsi="Arial"/>
      <w:sz w:val="18"/>
    </w:rPr>
  </w:style>
  <w:style w:type="paragraph" w:styleId="TOC1">
    <w:name w:val="toc 1"/>
    <w:basedOn w:val="Normal"/>
    <w:next w:val="Normal"/>
    <w:uiPriority w:val="39"/>
    <w:locked/>
    <w:rsid w:val="002841E8"/>
    <w:pPr>
      <w:spacing w:before="120" w:after="120"/>
    </w:pPr>
    <w:rPr>
      <w:b/>
      <w:bCs/>
      <w:caps/>
    </w:rPr>
  </w:style>
  <w:style w:type="paragraph" w:styleId="TOC2">
    <w:name w:val="toc 2"/>
    <w:basedOn w:val="Normal"/>
    <w:next w:val="Normal"/>
    <w:uiPriority w:val="39"/>
    <w:locked/>
    <w:rsid w:val="002841E8"/>
    <w:pPr>
      <w:ind w:left="200"/>
    </w:pPr>
    <w:rPr>
      <w:smallCaps/>
    </w:rPr>
  </w:style>
  <w:style w:type="character" w:styleId="CommentReference">
    <w:name w:val="annotation reference"/>
    <w:uiPriority w:val="99"/>
    <w:semiHidden/>
    <w:locked/>
    <w:rsid w:val="002841E8"/>
    <w:rPr>
      <w:sz w:val="16"/>
      <w:szCs w:val="16"/>
    </w:rPr>
  </w:style>
  <w:style w:type="paragraph" w:customStyle="1" w:styleId="CaptionFigure">
    <w:name w:val="Caption Figure"/>
    <w:basedOn w:val="Normal"/>
    <w:link w:val="CaptionFigureChar"/>
    <w:locked/>
    <w:rsid w:val="002841E8"/>
    <w:pPr>
      <w:tabs>
        <w:tab w:val="left" w:pos="1080"/>
      </w:tabs>
      <w:spacing w:before="160"/>
      <w:jc w:val="center"/>
    </w:pPr>
    <w:rPr>
      <w:rFonts w:ascii="Trebuchet MS" w:hAnsi="Trebuchet MS"/>
      <w:b/>
      <w:bCs/>
      <w:color w:val="003366"/>
      <w:sz w:val="19"/>
      <w:szCs w:val="18"/>
    </w:rPr>
  </w:style>
  <w:style w:type="paragraph" w:customStyle="1" w:styleId="CaptionTable">
    <w:name w:val="Caption Table"/>
    <w:basedOn w:val="Normal"/>
    <w:rsid w:val="002841E8"/>
    <w:pPr>
      <w:keepNext/>
      <w:tabs>
        <w:tab w:val="left" w:pos="1080"/>
      </w:tabs>
      <w:spacing w:before="80" w:after="120"/>
      <w:ind w:left="1080" w:hanging="1080"/>
      <w:jc w:val="center"/>
    </w:pPr>
    <w:rPr>
      <w:rFonts w:ascii="Trebuchet MS" w:hAnsi="Trebuchet MS"/>
      <w:b/>
      <w:bCs/>
      <w:color w:val="003366"/>
      <w:sz w:val="19"/>
      <w:szCs w:val="18"/>
    </w:rPr>
  </w:style>
  <w:style w:type="paragraph" w:customStyle="1" w:styleId="HeaderRight">
    <w:name w:val="Header Right"/>
    <w:basedOn w:val="Header"/>
    <w:locked/>
    <w:rsid w:val="002841E8"/>
    <w:pPr>
      <w:jc w:val="right"/>
    </w:pPr>
  </w:style>
  <w:style w:type="paragraph" w:styleId="TOC3">
    <w:name w:val="toc 3"/>
    <w:basedOn w:val="Normal"/>
    <w:next w:val="Normal"/>
    <w:uiPriority w:val="39"/>
    <w:locked/>
    <w:rsid w:val="002841E8"/>
    <w:pPr>
      <w:ind w:left="400"/>
    </w:pPr>
    <w:rPr>
      <w:i/>
      <w:iCs/>
    </w:rPr>
  </w:style>
  <w:style w:type="paragraph" w:styleId="TOC4">
    <w:name w:val="toc 4"/>
    <w:basedOn w:val="Normal"/>
    <w:next w:val="Normal"/>
    <w:semiHidden/>
    <w:locked/>
    <w:rsid w:val="002841E8"/>
    <w:pPr>
      <w:ind w:left="600"/>
    </w:pPr>
    <w:rPr>
      <w:sz w:val="18"/>
      <w:szCs w:val="18"/>
    </w:rPr>
  </w:style>
  <w:style w:type="paragraph" w:styleId="TOC5">
    <w:name w:val="toc 5"/>
    <w:basedOn w:val="Normal"/>
    <w:next w:val="Normal"/>
    <w:semiHidden/>
    <w:locked/>
    <w:rsid w:val="002841E8"/>
    <w:pPr>
      <w:ind w:left="800"/>
    </w:pPr>
    <w:rPr>
      <w:sz w:val="18"/>
      <w:szCs w:val="18"/>
    </w:rPr>
  </w:style>
  <w:style w:type="paragraph" w:styleId="TOC6">
    <w:name w:val="toc 6"/>
    <w:basedOn w:val="Normal"/>
    <w:next w:val="Normal"/>
    <w:semiHidden/>
    <w:locked/>
    <w:rsid w:val="002841E8"/>
    <w:pPr>
      <w:ind w:left="1000"/>
    </w:pPr>
    <w:rPr>
      <w:sz w:val="18"/>
      <w:szCs w:val="18"/>
    </w:rPr>
  </w:style>
  <w:style w:type="paragraph" w:styleId="TOC7">
    <w:name w:val="toc 7"/>
    <w:basedOn w:val="Normal"/>
    <w:next w:val="Normal"/>
    <w:semiHidden/>
    <w:locked/>
    <w:rsid w:val="002841E8"/>
    <w:pPr>
      <w:ind w:left="1200"/>
    </w:pPr>
    <w:rPr>
      <w:sz w:val="18"/>
      <w:szCs w:val="18"/>
    </w:rPr>
  </w:style>
  <w:style w:type="paragraph" w:styleId="TOC8">
    <w:name w:val="toc 8"/>
    <w:basedOn w:val="TOC1"/>
    <w:next w:val="Normal"/>
    <w:semiHidden/>
    <w:locked/>
    <w:rsid w:val="002841E8"/>
    <w:pPr>
      <w:spacing w:before="0" w:after="0"/>
      <w:ind w:left="1400"/>
    </w:pPr>
    <w:rPr>
      <w:b w:val="0"/>
      <w:bCs w:val="0"/>
      <w:caps w:val="0"/>
      <w:sz w:val="18"/>
      <w:szCs w:val="18"/>
    </w:rPr>
  </w:style>
  <w:style w:type="paragraph" w:styleId="TOC9">
    <w:name w:val="toc 9"/>
    <w:basedOn w:val="TOC1"/>
    <w:next w:val="Normal"/>
    <w:semiHidden/>
    <w:locked/>
    <w:rsid w:val="002841E8"/>
    <w:pPr>
      <w:spacing w:before="0" w:after="0"/>
      <w:ind w:left="1600"/>
    </w:pPr>
    <w:rPr>
      <w:b w:val="0"/>
      <w:bCs w:val="0"/>
      <w:caps w:val="0"/>
      <w:sz w:val="18"/>
      <w:szCs w:val="18"/>
    </w:rPr>
  </w:style>
  <w:style w:type="paragraph" w:styleId="ListBullet">
    <w:name w:val="List Bullet"/>
    <w:basedOn w:val="Normal"/>
    <w:rsid w:val="002841E8"/>
    <w:pPr>
      <w:numPr>
        <w:numId w:val="1"/>
      </w:numPr>
      <w:spacing w:after="60" w:line="280" w:lineRule="atLeast"/>
    </w:pPr>
    <w:rPr>
      <w:sz w:val="22"/>
    </w:rPr>
  </w:style>
  <w:style w:type="paragraph" w:styleId="ListNumber">
    <w:name w:val="List Number"/>
    <w:basedOn w:val="Normal"/>
    <w:locked/>
    <w:rsid w:val="002841E8"/>
    <w:pPr>
      <w:numPr>
        <w:numId w:val="8"/>
      </w:numPr>
      <w:spacing w:after="120" w:line="240" w:lineRule="atLeast"/>
    </w:pPr>
    <w:rPr>
      <w:sz w:val="22"/>
    </w:rPr>
  </w:style>
  <w:style w:type="paragraph" w:customStyle="1" w:styleId="TableNotes">
    <w:name w:val="Table Notes"/>
    <w:basedOn w:val="TableText"/>
    <w:next w:val="BodyText"/>
    <w:locked/>
    <w:rsid w:val="002841E8"/>
    <w:rPr>
      <w:rFonts w:ascii="Trebuchet MS" w:hAnsi="Trebuchet MS"/>
    </w:rPr>
  </w:style>
  <w:style w:type="paragraph" w:customStyle="1" w:styleId="Heading4nonumber">
    <w:name w:val="Heading 4 no number"/>
    <w:basedOn w:val="Normal"/>
    <w:rsid w:val="002841E8"/>
    <w:pPr>
      <w:keepNext/>
      <w:spacing w:before="120" w:after="60"/>
      <w:outlineLvl w:val="3"/>
    </w:pPr>
    <w:rPr>
      <w:rFonts w:ascii="Trebuchet MS" w:hAnsi="Trebuchet MS"/>
      <w:b/>
      <w:bCs/>
      <w:i/>
      <w:iCs/>
      <w:color w:val="003366"/>
      <w:sz w:val="22"/>
    </w:rPr>
  </w:style>
  <w:style w:type="paragraph" w:customStyle="1" w:styleId="Note">
    <w:name w:val="Note"/>
    <w:basedOn w:val="Normal"/>
    <w:locked/>
    <w:rsid w:val="002841E8"/>
    <w:rPr>
      <w:rFonts w:ascii="Trebuchet MS" w:hAnsi="Trebuchet MS"/>
      <w:color w:val="154DA0"/>
      <w:sz w:val="18"/>
    </w:rPr>
  </w:style>
  <w:style w:type="paragraph" w:customStyle="1" w:styleId="subbullets">
    <w:name w:val="subbullets"/>
    <w:basedOn w:val="Normal"/>
    <w:rsid w:val="002841E8"/>
    <w:pPr>
      <w:numPr>
        <w:numId w:val="2"/>
      </w:numPr>
      <w:tabs>
        <w:tab w:val="clear" w:pos="720"/>
      </w:tabs>
      <w:spacing w:after="80"/>
      <w:ind w:left="994" w:hanging="274"/>
    </w:pPr>
    <w:rPr>
      <w:sz w:val="21"/>
    </w:rPr>
  </w:style>
  <w:style w:type="paragraph" w:styleId="Caption">
    <w:name w:val="caption"/>
    <w:basedOn w:val="Normal"/>
    <w:next w:val="Normal"/>
    <w:uiPriority w:val="35"/>
    <w:qFormat/>
    <w:locked/>
    <w:rsid w:val="002841E8"/>
    <w:pPr>
      <w:spacing w:before="120" w:after="120"/>
    </w:pPr>
    <w:rPr>
      <w:b/>
      <w:bCs/>
    </w:rPr>
  </w:style>
  <w:style w:type="paragraph" w:customStyle="1" w:styleId="AgencyName">
    <w:name w:val="AgencyName"/>
    <w:basedOn w:val="Normal"/>
    <w:rsid w:val="002841E8"/>
    <w:pPr>
      <w:spacing w:before="400" w:after="400"/>
      <w:ind w:left="720"/>
      <w:jc w:val="right"/>
    </w:pPr>
    <w:rPr>
      <w:rFonts w:ascii="Arial" w:eastAsia="SimSun" w:hAnsi="Arial"/>
      <w:b/>
      <w:color w:val="000000"/>
      <w:kern w:val="28"/>
      <w:sz w:val="48"/>
      <w:szCs w:val="24"/>
      <w:lang w:eastAsia="zh-CN"/>
    </w:rPr>
  </w:style>
  <w:style w:type="paragraph" w:customStyle="1" w:styleId="MainTitle">
    <w:name w:val="Main Title"/>
    <w:basedOn w:val="Normal"/>
    <w:next w:val="Normal"/>
    <w:locked/>
    <w:rsid w:val="002841E8"/>
    <w:pPr>
      <w:spacing w:before="1600" w:after="120"/>
      <w:jc w:val="right"/>
    </w:pPr>
    <w:rPr>
      <w:b/>
      <w:color w:val="000000"/>
      <w:kern w:val="28"/>
      <w:sz w:val="64"/>
    </w:rPr>
  </w:style>
  <w:style w:type="paragraph" w:customStyle="1" w:styleId="VersionLabel">
    <w:name w:val="VersionLabel"/>
    <w:basedOn w:val="Normal"/>
    <w:rsid w:val="002841E8"/>
    <w:pPr>
      <w:spacing w:after="120"/>
      <w:ind w:left="-720"/>
    </w:pPr>
    <w:rPr>
      <w:rFonts w:ascii="Trebuchet MS" w:hAnsi="Trebuchet MS"/>
      <w:bCs/>
      <w:color w:val="003366"/>
      <w:sz w:val="32"/>
    </w:rPr>
  </w:style>
  <w:style w:type="paragraph" w:styleId="ListBullet2">
    <w:name w:val="List Bullet 2"/>
    <w:basedOn w:val="Normal"/>
    <w:locked/>
    <w:rsid w:val="002841E8"/>
    <w:pPr>
      <w:numPr>
        <w:numId w:val="5"/>
      </w:numPr>
    </w:pPr>
  </w:style>
  <w:style w:type="character" w:styleId="Hyperlink">
    <w:name w:val="Hyperlink"/>
    <w:uiPriority w:val="99"/>
    <w:rsid w:val="002841E8"/>
    <w:rPr>
      <w:color w:val="0000FF"/>
      <w:u w:val="single"/>
    </w:rPr>
  </w:style>
  <w:style w:type="paragraph" w:customStyle="1" w:styleId="ExecutiveSummary">
    <w:name w:val="Executive Summary"/>
    <w:basedOn w:val="TABLEOFCONTENTS"/>
    <w:rsid w:val="002841E8"/>
  </w:style>
  <w:style w:type="character" w:customStyle="1" w:styleId="ESPageNumber">
    <w:name w:val="ES Page Number"/>
    <w:rsid w:val="002841E8"/>
    <w:rPr>
      <w:rFonts w:ascii="Trebuchet MS" w:hAnsi="Trebuchet MS"/>
      <w:b/>
      <w:bCs/>
      <w:color w:val="003366"/>
      <w:sz w:val="18"/>
      <w:szCs w:val="18"/>
    </w:rPr>
  </w:style>
  <w:style w:type="paragraph" w:customStyle="1" w:styleId="Appendix3rd">
    <w:name w:val="Appendix 3rd"/>
    <w:basedOn w:val="Normal"/>
    <w:rsid w:val="002841E8"/>
    <w:pPr>
      <w:keepNext/>
      <w:spacing w:after="120"/>
    </w:pPr>
    <w:rPr>
      <w:rFonts w:ascii="Trebuchet MS" w:hAnsi="Trebuchet MS"/>
      <w:b/>
      <w:color w:val="154DA0"/>
      <w:szCs w:val="24"/>
    </w:rPr>
  </w:style>
  <w:style w:type="paragraph" w:customStyle="1" w:styleId="ReportTitle">
    <w:name w:val="Report_Title"/>
    <w:basedOn w:val="Normal"/>
    <w:rsid w:val="002841E8"/>
    <w:pPr>
      <w:spacing w:before="120"/>
      <w:ind w:left="-720"/>
    </w:pPr>
    <w:rPr>
      <w:bCs/>
      <w:color w:val="003366"/>
      <w:sz w:val="76"/>
      <w:szCs w:val="76"/>
    </w:rPr>
  </w:style>
  <w:style w:type="paragraph" w:styleId="Subtitle">
    <w:name w:val="Subtitle"/>
    <w:basedOn w:val="Normal"/>
    <w:qFormat/>
    <w:rsid w:val="002841E8"/>
    <w:pPr>
      <w:spacing w:before="80"/>
      <w:ind w:left="-720"/>
    </w:pPr>
    <w:rPr>
      <w:bCs/>
      <w:color w:val="003366"/>
      <w:sz w:val="56"/>
    </w:rPr>
  </w:style>
  <w:style w:type="paragraph" w:customStyle="1" w:styleId="VersionDate">
    <w:name w:val="Version Date"/>
    <w:basedOn w:val="Normal"/>
    <w:rsid w:val="002841E8"/>
    <w:pPr>
      <w:ind w:left="-720"/>
    </w:pPr>
    <w:rPr>
      <w:rFonts w:ascii="Trebuchet MS" w:hAnsi="Trebuchet MS"/>
      <w:bCs/>
      <w:color w:val="003366"/>
      <w:sz w:val="32"/>
    </w:rPr>
  </w:style>
  <w:style w:type="paragraph" w:customStyle="1" w:styleId="Default">
    <w:name w:val="Default"/>
    <w:rsid w:val="002841E8"/>
    <w:pPr>
      <w:autoSpaceDE w:val="0"/>
      <w:autoSpaceDN w:val="0"/>
      <w:adjustRightInd w:val="0"/>
    </w:pPr>
    <w:rPr>
      <w:color w:val="000000"/>
      <w:sz w:val="24"/>
      <w:szCs w:val="24"/>
    </w:rPr>
  </w:style>
  <w:style w:type="character" w:customStyle="1" w:styleId="CharChar">
    <w:name w:val="Char Char"/>
    <w:rsid w:val="002841E8"/>
    <w:rPr>
      <w:sz w:val="22"/>
      <w:lang w:val="en-US" w:eastAsia="en-US" w:bidi="ar-SA"/>
    </w:rPr>
  </w:style>
  <w:style w:type="character" w:customStyle="1" w:styleId="DateChar1">
    <w:name w:val="Date Char1"/>
    <w:rsid w:val="002841E8"/>
    <w:rPr>
      <w:color w:val="003366"/>
      <w:lang w:val="en-US" w:eastAsia="en-US" w:bidi="ar-SA"/>
    </w:rPr>
  </w:style>
  <w:style w:type="paragraph" w:styleId="Date">
    <w:name w:val="Date"/>
    <w:basedOn w:val="Normal"/>
    <w:next w:val="Normal"/>
    <w:locked/>
    <w:rsid w:val="002841E8"/>
    <w:rPr>
      <w:color w:val="003366"/>
    </w:rPr>
  </w:style>
  <w:style w:type="character" w:customStyle="1" w:styleId="DateChar">
    <w:name w:val="Date Char"/>
    <w:rsid w:val="002841E8"/>
    <w:rPr>
      <w:color w:val="003366"/>
      <w:lang w:val="en-US" w:eastAsia="en-US" w:bidi="ar-SA"/>
    </w:rPr>
  </w:style>
  <w:style w:type="paragraph" w:styleId="ListNumber4">
    <w:name w:val="List Number 4"/>
    <w:basedOn w:val="Normal"/>
    <w:locked/>
    <w:rsid w:val="002841E8"/>
    <w:pPr>
      <w:numPr>
        <w:numId w:val="6"/>
      </w:numPr>
    </w:pPr>
  </w:style>
  <w:style w:type="paragraph" w:customStyle="1" w:styleId="Acronym">
    <w:name w:val="Acronym"/>
    <w:basedOn w:val="Normal"/>
    <w:rsid w:val="002841E8"/>
    <w:pPr>
      <w:spacing w:after="120" w:line="240" w:lineRule="atLeast"/>
      <w:ind w:left="2880" w:hanging="2880"/>
    </w:pPr>
    <w:rPr>
      <w:rFonts w:ascii="Helv" w:hAnsi="Helv" w:cs="Helvetica"/>
      <w:i/>
      <w:iCs/>
      <w:snapToGrid w:val="0"/>
      <w:szCs w:val="24"/>
      <w:lang w:eastAsia="zh-CN"/>
    </w:rPr>
  </w:style>
  <w:style w:type="paragraph" w:customStyle="1" w:styleId="Subgoal">
    <w:name w:val="Subgoal"/>
    <w:autoRedefine/>
    <w:rsid w:val="002841E8"/>
    <w:pPr>
      <w:numPr>
        <w:numId w:val="7"/>
      </w:numPr>
      <w:jc w:val="center"/>
    </w:pPr>
    <w:rPr>
      <w:rFonts w:ascii="Arial" w:hAnsi="Arial" w:cs="Arial"/>
      <w:lang w:eastAsia="zh-CN"/>
    </w:rPr>
  </w:style>
  <w:style w:type="paragraph" w:styleId="List">
    <w:name w:val="List"/>
    <w:basedOn w:val="Normal"/>
    <w:locked/>
    <w:rsid w:val="002841E8"/>
    <w:pPr>
      <w:spacing w:after="120" w:line="240" w:lineRule="atLeast"/>
      <w:ind w:left="360" w:hanging="360"/>
    </w:pPr>
    <w:rPr>
      <w:rFonts w:ascii="Arial" w:hAnsi="Arial" w:cs="Helvetica"/>
      <w:iCs/>
      <w:snapToGrid w:val="0"/>
      <w:szCs w:val="24"/>
      <w:lang w:eastAsia="zh-CN"/>
    </w:rPr>
  </w:style>
  <w:style w:type="paragraph" w:customStyle="1" w:styleId="ReferenceLine">
    <w:name w:val="Reference Line"/>
    <w:basedOn w:val="BodyText"/>
    <w:rsid w:val="002841E8"/>
    <w:pPr>
      <w:spacing w:after="120" w:line="240" w:lineRule="auto"/>
      <w:ind w:right="0"/>
    </w:pPr>
    <w:rPr>
      <w:rFonts w:ascii="Arial" w:eastAsia="SimSun" w:hAnsi="Arial"/>
      <w:iCs/>
      <w:snapToGrid w:val="0"/>
      <w:sz w:val="20"/>
      <w:lang w:eastAsia="zh-CN"/>
    </w:rPr>
  </w:style>
  <w:style w:type="paragraph" w:styleId="ListNumber2">
    <w:name w:val="List Number 2"/>
    <w:basedOn w:val="Normal"/>
    <w:locked/>
    <w:rsid w:val="002841E8"/>
    <w:pPr>
      <w:tabs>
        <w:tab w:val="num" w:pos="720"/>
      </w:tabs>
      <w:spacing w:after="120" w:line="240" w:lineRule="atLeast"/>
      <w:ind w:left="720" w:hanging="360"/>
    </w:pPr>
    <w:rPr>
      <w:rFonts w:ascii="Arial" w:hAnsi="Arial" w:cs="Helvetica"/>
      <w:iCs/>
      <w:snapToGrid w:val="0"/>
      <w:szCs w:val="24"/>
      <w:lang w:eastAsia="zh-CN"/>
    </w:rPr>
  </w:style>
  <w:style w:type="character" w:customStyle="1" w:styleId="StyleListBullet2BoldCharChar">
    <w:name w:val="Style List Bullet 2 + Bold Char Char"/>
    <w:rsid w:val="002841E8"/>
    <w:rPr>
      <w:rFonts w:ascii="Arial" w:hAnsi="Arial" w:cs="Helvetica"/>
      <w:b/>
      <w:bCs/>
      <w:iCs/>
      <w:snapToGrid w:val="0"/>
      <w:szCs w:val="24"/>
      <w:lang w:val="en-US" w:eastAsia="zh-CN" w:bidi="ar-SA"/>
    </w:rPr>
  </w:style>
  <w:style w:type="character" w:customStyle="1" w:styleId="ReportTitleChar">
    <w:name w:val="Report_Title Char"/>
    <w:rsid w:val="002841E8"/>
    <w:rPr>
      <w:bCs/>
      <w:color w:val="002F80"/>
      <w:sz w:val="76"/>
      <w:szCs w:val="76"/>
      <w:lang w:val="en-US" w:eastAsia="en-US" w:bidi="ar-SA"/>
    </w:rPr>
  </w:style>
  <w:style w:type="character" w:customStyle="1" w:styleId="subbulletsChar">
    <w:name w:val="subbullets Char"/>
    <w:rsid w:val="002841E8"/>
    <w:rPr>
      <w:sz w:val="21"/>
      <w:lang w:val="en-US" w:eastAsia="en-US" w:bidi="ar-SA"/>
    </w:rPr>
  </w:style>
  <w:style w:type="character" w:styleId="FollowedHyperlink">
    <w:name w:val="FollowedHyperlink"/>
    <w:locked/>
    <w:rsid w:val="002841E8"/>
    <w:rPr>
      <w:color w:val="800080"/>
      <w:u w:val="single"/>
    </w:rPr>
  </w:style>
  <w:style w:type="paragraph" w:styleId="DocumentMap">
    <w:name w:val="Document Map"/>
    <w:basedOn w:val="Normal"/>
    <w:semiHidden/>
    <w:locked/>
    <w:rsid w:val="002841E8"/>
    <w:pPr>
      <w:shd w:val="clear" w:color="auto" w:fill="000080"/>
    </w:pPr>
    <w:rPr>
      <w:rFonts w:ascii="Tahoma" w:hAnsi="Tahoma" w:cs="Tahoma"/>
    </w:rPr>
  </w:style>
  <w:style w:type="paragraph" w:styleId="CommentText">
    <w:name w:val="annotation text"/>
    <w:basedOn w:val="Normal"/>
    <w:link w:val="CommentTextChar"/>
    <w:uiPriority w:val="99"/>
    <w:semiHidden/>
    <w:rsid w:val="002841E8"/>
  </w:style>
  <w:style w:type="paragraph" w:styleId="CommentSubject">
    <w:name w:val="annotation subject"/>
    <w:basedOn w:val="CommentText"/>
    <w:next w:val="CommentText"/>
    <w:semiHidden/>
    <w:rsid w:val="002841E8"/>
    <w:rPr>
      <w:b/>
      <w:bCs/>
    </w:rPr>
  </w:style>
  <w:style w:type="paragraph" w:styleId="BalloonText">
    <w:name w:val="Balloon Text"/>
    <w:basedOn w:val="Normal"/>
    <w:semiHidden/>
    <w:rsid w:val="002841E8"/>
    <w:rPr>
      <w:rFonts w:ascii="Tahoma" w:hAnsi="Tahoma" w:cs="Tahoma"/>
      <w:sz w:val="16"/>
      <w:szCs w:val="16"/>
    </w:rPr>
  </w:style>
  <w:style w:type="character" w:customStyle="1" w:styleId="BodyTextChar">
    <w:name w:val="Body Text Char"/>
    <w:rsid w:val="002841E8"/>
    <w:rPr>
      <w:sz w:val="22"/>
      <w:lang w:val="en-US" w:eastAsia="en-US" w:bidi="ar-SA"/>
    </w:rPr>
  </w:style>
  <w:style w:type="character" w:customStyle="1" w:styleId="ListBulletChar">
    <w:name w:val="List Bullet Char"/>
    <w:rsid w:val="002841E8"/>
    <w:rPr>
      <w:sz w:val="22"/>
      <w:lang w:val="en-US" w:eastAsia="en-US" w:bidi="ar-SA"/>
    </w:rPr>
  </w:style>
  <w:style w:type="table" w:styleId="TableGrid">
    <w:name w:val="Table Grid"/>
    <w:basedOn w:val="TableNormal"/>
    <w:uiPriority w:val="39"/>
    <w:rsid w:val="00B034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rsid w:val="006C0BB5"/>
    <w:pPr>
      <w:numPr>
        <w:numId w:val="9"/>
      </w:numPr>
      <w:spacing w:before="60" w:after="60"/>
      <w:ind w:right="720"/>
    </w:pPr>
    <w:rPr>
      <w:sz w:val="24"/>
    </w:rPr>
  </w:style>
  <w:style w:type="character" w:customStyle="1" w:styleId="BodyTextChar1">
    <w:name w:val="Body Text Char1"/>
    <w:link w:val="BodyText"/>
    <w:rsid w:val="000434CC"/>
    <w:rPr>
      <w:sz w:val="22"/>
      <w:lang w:val="en-US" w:eastAsia="en-US" w:bidi="ar-SA"/>
    </w:rPr>
  </w:style>
  <w:style w:type="paragraph" w:customStyle="1" w:styleId="BulletedList">
    <w:name w:val="Bulleted List"/>
    <w:rsid w:val="00AD03C7"/>
    <w:pPr>
      <w:numPr>
        <w:numId w:val="10"/>
      </w:numPr>
      <w:spacing w:after="60"/>
    </w:pPr>
    <w:rPr>
      <w:sz w:val="24"/>
    </w:rPr>
  </w:style>
  <w:style w:type="paragraph" w:customStyle="1" w:styleId="BulletedList2">
    <w:name w:val="Bulleted List 2"/>
    <w:rsid w:val="00AD03C7"/>
    <w:pPr>
      <w:numPr>
        <w:numId w:val="11"/>
      </w:numPr>
      <w:tabs>
        <w:tab w:val="clear" w:pos="1800"/>
      </w:tabs>
      <w:ind w:left="720"/>
    </w:pPr>
    <w:rPr>
      <w:sz w:val="24"/>
      <w:lang w:val="en-GB"/>
    </w:rPr>
  </w:style>
  <w:style w:type="character" w:customStyle="1" w:styleId="CaptionFigureChar">
    <w:name w:val="Caption Figure Char"/>
    <w:link w:val="CaptionFigure"/>
    <w:rsid w:val="00A36A52"/>
    <w:rPr>
      <w:rFonts w:ascii="Trebuchet MS" w:hAnsi="Trebuchet MS"/>
      <w:b/>
      <w:bCs/>
      <w:color w:val="003366"/>
      <w:sz w:val="19"/>
      <w:szCs w:val="18"/>
      <w:lang w:val="en-US" w:eastAsia="en-US" w:bidi="ar-SA"/>
    </w:rPr>
  </w:style>
  <w:style w:type="paragraph" w:customStyle="1" w:styleId="RiskMAP-Text">
    <w:name w:val="RiskMAP-Text"/>
    <w:basedOn w:val="Default"/>
    <w:next w:val="Default"/>
    <w:uiPriority w:val="99"/>
    <w:rsid w:val="00957AE4"/>
    <w:rPr>
      <w:rFonts w:ascii="Joanna MT Std" w:hAnsi="Joanna MT Std"/>
      <w:color w:val="auto"/>
    </w:rPr>
  </w:style>
  <w:style w:type="paragraph" w:customStyle="1" w:styleId="TableBullet">
    <w:name w:val="Table Bullet"/>
    <w:basedOn w:val="TableText"/>
    <w:rsid w:val="00653D31"/>
    <w:pPr>
      <w:numPr>
        <w:numId w:val="12"/>
      </w:numPr>
      <w:tabs>
        <w:tab w:val="clear" w:pos="360"/>
        <w:tab w:val="num" w:pos="175"/>
      </w:tabs>
      <w:spacing w:before="0" w:after="0"/>
      <w:ind w:left="175" w:right="0" w:hanging="175"/>
    </w:pPr>
    <w:rPr>
      <w:rFonts w:ascii="Arial Narrow" w:hAnsi="Arial Narrow"/>
      <w:snapToGrid w:val="0"/>
      <w:sz w:val="20"/>
      <w:lang w:val="en-GB"/>
    </w:rPr>
  </w:style>
  <w:style w:type="paragraph" w:customStyle="1" w:styleId="ProposalFirst2Lines">
    <w:name w:val="Proposal First 2 Lines"/>
    <w:semiHidden/>
    <w:rsid w:val="00F014D1"/>
    <w:pPr>
      <w:spacing w:line="300" w:lineRule="auto"/>
    </w:pPr>
    <w:rPr>
      <w:rFonts w:ascii="Arial Bold" w:hAnsi="Arial Bold"/>
      <w:b/>
      <w:sz w:val="24"/>
    </w:rPr>
  </w:style>
  <w:style w:type="paragraph" w:customStyle="1" w:styleId="DefaultText">
    <w:name w:val="Default Text"/>
    <w:basedOn w:val="Normal"/>
    <w:rsid w:val="00F014D1"/>
    <w:pPr>
      <w:spacing w:after="60"/>
    </w:pPr>
    <w:rPr>
      <w:rFonts w:ascii="Arial" w:hAnsi="Arial"/>
    </w:rPr>
  </w:style>
  <w:style w:type="paragraph" w:customStyle="1" w:styleId="VersionLabel0">
    <w:name w:val="_VersionLabel"/>
    <w:rsid w:val="00F014D1"/>
    <w:pPr>
      <w:spacing w:after="400"/>
    </w:pPr>
    <w:rPr>
      <w:rFonts w:ascii="Trebuchet MS" w:hAnsi="Trebuchet MS"/>
      <w:color w:val="003366"/>
      <w:sz w:val="32"/>
      <w:szCs w:val="22"/>
    </w:rPr>
  </w:style>
  <w:style w:type="character" w:customStyle="1" w:styleId="HeaderChar">
    <w:name w:val="Header Char"/>
    <w:aliases w:val="Header Left Char"/>
    <w:link w:val="Header"/>
    <w:semiHidden/>
    <w:locked/>
    <w:rsid w:val="00C54C32"/>
    <w:rPr>
      <w:rFonts w:ascii="Trebuchet MS" w:hAnsi="Trebuchet MS"/>
      <w:b/>
      <w:bCs/>
      <w:color w:val="003366"/>
      <w:sz w:val="32"/>
      <w:lang w:val="en-US" w:eastAsia="en-US" w:bidi="ar-SA"/>
    </w:rPr>
  </w:style>
  <w:style w:type="paragraph" w:customStyle="1" w:styleId="ProposalSubtitle1">
    <w:name w:val="Proposal Subtitle 1"/>
    <w:next w:val="Normal"/>
    <w:semiHidden/>
    <w:rsid w:val="00C54C32"/>
    <w:pPr>
      <w:spacing w:line="276" w:lineRule="auto"/>
    </w:pPr>
    <w:rPr>
      <w:rFonts w:ascii="Arial Narrow" w:hAnsi="Arial Narrow"/>
      <w:b/>
      <w:sz w:val="48"/>
      <w:szCs w:val="48"/>
    </w:rPr>
  </w:style>
  <w:style w:type="paragraph" w:customStyle="1" w:styleId="FooterText">
    <w:name w:val="_Footer Text"/>
    <w:rsid w:val="00C54C32"/>
    <w:pPr>
      <w:pBdr>
        <w:top w:val="single" w:sz="12" w:space="1" w:color="003366"/>
      </w:pBdr>
    </w:pPr>
    <w:rPr>
      <w:rFonts w:ascii="Trebuchet MS" w:hAnsi="Trebuchet MS"/>
      <w:color w:val="003366"/>
      <w:sz w:val="22"/>
      <w:szCs w:val="22"/>
    </w:rPr>
  </w:style>
  <w:style w:type="character" w:customStyle="1" w:styleId="TableTextChar">
    <w:name w:val="Table Text Char"/>
    <w:link w:val="TableText"/>
    <w:locked/>
    <w:rsid w:val="00C54C32"/>
    <w:rPr>
      <w:rFonts w:ascii="Arial" w:hAnsi="Arial"/>
      <w:sz w:val="18"/>
      <w:lang w:val="en-US" w:eastAsia="en-US" w:bidi="ar-SA"/>
    </w:rPr>
  </w:style>
  <w:style w:type="paragraph" w:customStyle="1" w:styleId="HistoryHeadings">
    <w:name w:val="HistoryHeadings"/>
    <w:autoRedefine/>
    <w:rsid w:val="00C54C32"/>
    <w:rPr>
      <w:rFonts w:ascii="Arial Narrow" w:hAnsi="Arial Narrow"/>
      <w:b/>
      <w:noProof/>
      <w:color w:val="5378B3"/>
      <w:kern w:val="28"/>
      <w:sz w:val="28"/>
      <w:szCs w:val="28"/>
    </w:rPr>
  </w:style>
  <w:style w:type="paragraph" w:customStyle="1" w:styleId="TableTextBullet">
    <w:name w:val="Table Text Bullet"/>
    <w:basedOn w:val="TableText"/>
    <w:rsid w:val="00D502F9"/>
    <w:pPr>
      <w:numPr>
        <w:numId w:val="13"/>
      </w:numPr>
      <w:tabs>
        <w:tab w:val="left" w:pos="224"/>
      </w:tabs>
      <w:autoSpaceDE w:val="0"/>
      <w:autoSpaceDN w:val="0"/>
      <w:adjustRightInd w:val="0"/>
      <w:spacing w:before="20"/>
      <w:ind w:right="0"/>
    </w:pPr>
    <w:rPr>
      <w:rFonts w:eastAsia="SimSun" w:cs="Arial"/>
      <w:bCs/>
      <w:sz w:val="20"/>
      <w:lang w:eastAsia="fr-FR"/>
    </w:rPr>
  </w:style>
  <w:style w:type="paragraph" w:customStyle="1" w:styleId="TitlePage-DocumentName-SAtemplate">
    <w:name w:val="Title Page - Document Name - SA template"/>
    <w:basedOn w:val="Normal"/>
    <w:rsid w:val="00E8157E"/>
    <w:pPr>
      <w:pBdr>
        <w:left w:val="single" w:sz="24" w:space="4" w:color="4F81BD"/>
      </w:pBdr>
      <w:spacing w:after="120"/>
    </w:pPr>
    <w:rPr>
      <w:rFonts w:ascii="Calibri" w:hAnsi="Calibri"/>
      <w:b/>
      <w:sz w:val="80"/>
      <w:szCs w:val="24"/>
    </w:rPr>
  </w:style>
  <w:style w:type="paragraph" w:styleId="NormalWeb">
    <w:name w:val="Normal (Web)"/>
    <w:basedOn w:val="Normal"/>
    <w:uiPriority w:val="99"/>
    <w:semiHidden/>
    <w:unhideWhenUsed/>
    <w:rsid w:val="00285C61"/>
    <w:pPr>
      <w:spacing w:before="100" w:beforeAutospacing="1" w:after="100" w:afterAutospacing="1"/>
    </w:pPr>
    <w:rPr>
      <w:szCs w:val="24"/>
    </w:rPr>
  </w:style>
  <w:style w:type="character" w:customStyle="1" w:styleId="apple-converted-space">
    <w:name w:val="apple-converted-space"/>
    <w:basedOn w:val="DefaultParagraphFont"/>
    <w:rsid w:val="00285C61"/>
  </w:style>
  <w:style w:type="paragraph" w:customStyle="1" w:styleId="ColorfulShading-Accent31">
    <w:name w:val="Colorful Shading - Accent 31"/>
    <w:basedOn w:val="Normal"/>
    <w:uiPriority w:val="34"/>
    <w:qFormat/>
    <w:rsid w:val="00672875"/>
    <w:pPr>
      <w:ind w:left="720"/>
      <w:contextualSpacing/>
    </w:pPr>
    <w:rPr>
      <w:rFonts w:ascii="Times" w:hAnsi="Times"/>
      <w:sz w:val="20"/>
    </w:rPr>
  </w:style>
  <w:style w:type="paragraph" w:customStyle="1" w:styleId="MediumGrid1-Accent21">
    <w:name w:val="Medium Grid 1 - Accent 21"/>
    <w:basedOn w:val="Normal"/>
    <w:uiPriority w:val="34"/>
    <w:qFormat/>
    <w:rsid w:val="00525849"/>
    <w:pPr>
      <w:ind w:left="720"/>
    </w:pPr>
    <w:rPr>
      <w:rFonts w:eastAsia="Calibri"/>
      <w:szCs w:val="24"/>
    </w:rPr>
  </w:style>
  <w:style w:type="character" w:customStyle="1" w:styleId="CommentTextChar">
    <w:name w:val="Comment Text Char"/>
    <w:basedOn w:val="DefaultParagraphFont"/>
    <w:link w:val="CommentText"/>
    <w:uiPriority w:val="99"/>
    <w:semiHidden/>
    <w:rsid w:val="000714BD"/>
    <w:rPr>
      <w:sz w:val="24"/>
    </w:rPr>
  </w:style>
  <w:style w:type="character" w:styleId="UnresolvedMention">
    <w:name w:val="Unresolved Mention"/>
    <w:basedOn w:val="DefaultParagraphFont"/>
    <w:uiPriority w:val="99"/>
    <w:semiHidden/>
    <w:unhideWhenUsed/>
    <w:rsid w:val="00C86D82"/>
    <w:rPr>
      <w:color w:val="605E5C"/>
      <w:shd w:val="clear" w:color="auto" w:fill="E1DFDD"/>
    </w:rPr>
  </w:style>
  <w:style w:type="paragraph" w:styleId="ListParagraph">
    <w:name w:val="List Paragraph"/>
    <w:basedOn w:val="Normal"/>
    <w:uiPriority w:val="34"/>
    <w:qFormat/>
    <w:rsid w:val="00C86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396">
      <w:bodyDiv w:val="1"/>
      <w:marLeft w:val="0"/>
      <w:marRight w:val="0"/>
      <w:marTop w:val="0"/>
      <w:marBottom w:val="0"/>
      <w:divBdr>
        <w:top w:val="none" w:sz="0" w:space="0" w:color="auto"/>
        <w:left w:val="none" w:sz="0" w:space="0" w:color="auto"/>
        <w:bottom w:val="none" w:sz="0" w:space="0" w:color="auto"/>
        <w:right w:val="none" w:sz="0" w:space="0" w:color="auto"/>
      </w:divBdr>
      <w:divsChild>
        <w:div w:id="1656833863">
          <w:marLeft w:val="893"/>
          <w:marRight w:val="0"/>
          <w:marTop w:val="144"/>
          <w:marBottom w:val="0"/>
          <w:divBdr>
            <w:top w:val="none" w:sz="0" w:space="0" w:color="auto"/>
            <w:left w:val="none" w:sz="0" w:space="0" w:color="auto"/>
            <w:bottom w:val="none" w:sz="0" w:space="0" w:color="auto"/>
            <w:right w:val="none" w:sz="0" w:space="0" w:color="auto"/>
          </w:divBdr>
        </w:div>
      </w:divsChild>
    </w:div>
    <w:div w:id="139613349">
      <w:bodyDiv w:val="1"/>
      <w:marLeft w:val="0"/>
      <w:marRight w:val="0"/>
      <w:marTop w:val="0"/>
      <w:marBottom w:val="0"/>
      <w:divBdr>
        <w:top w:val="none" w:sz="0" w:space="0" w:color="auto"/>
        <w:left w:val="none" w:sz="0" w:space="0" w:color="auto"/>
        <w:bottom w:val="none" w:sz="0" w:space="0" w:color="auto"/>
        <w:right w:val="none" w:sz="0" w:space="0" w:color="auto"/>
      </w:divBdr>
    </w:div>
    <w:div w:id="211233243">
      <w:bodyDiv w:val="1"/>
      <w:marLeft w:val="0"/>
      <w:marRight w:val="0"/>
      <w:marTop w:val="0"/>
      <w:marBottom w:val="0"/>
      <w:divBdr>
        <w:top w:val="none" w:sz="0" w:space="0" w:color="auto"/>
        <w:left w:val="none" w:sz="0" w:space="0" w:color="auto"/>
        <w:bottom w:val="none" w:sz="0" w:space="0" w:color="auto"/>
        <w:right w:val="none" w:sz="0" w:space="0" w:color="auto"/>
      </w:divBdr>
    </w:div>
    <w:div w:id="278998941">
      <w:bodyDiv w:val="1"/>
      <w:marLeft w:val="0"/>
      <w:marRight w:val="0"/>
      <w:marTop w:val="0"/>
      <w:marBottom w:val="0"/>
      <w:divBdr>
        <w:top w:val="none" w:sz="0" w:space="0" w:color="auto"/>
        <w:left w:val="none" w:sz="0" w:space="0" w:color="auto"/>
        <w:bottom w:val="none" w:sz="0" w:space="0" w:color="auto"/>
        <w:right w:val="none" w:sz="0" w:space="0" w:color="auto"/>
      </w:divBdr>
      <w:divsChild>
        <w:div w:id="1181435813">
          <w:marLeft w:val="0"/>
          <w:marRight w:val="0"/>
          <w:marTop w:val="0"/>
          <w:marBottom w:val="0"/>
          <w:divBdr>
            <w:top w:val="none" w:sz="0" w:space="0" w:color="auto"/>
            <w:left w:val="none" w:sz="0" w:space="0" w:color="auto"/>
            <w:bottom w:val="none" w:sz="0" w:space="0" w:color="auto"/>
            <w:right w:val="none" w:sz="0" w:space="0" w:color="auto"/>
          </w:divBdr>
        </w:div>
      </w:divsChild>
    </w:div>
    <w:div w:id="576130861">
      <w:bodyDiv w:val="1"/>
      <w:marLeft w:val="0"/>
      <w:marRight w:val="0"/>
      <w:marTop w:val="0"/>
      <w:marBottom w:val="0"/>
      <w:divBdr>
        <w:top w:val="none" w:sz="0" w:space="0" w:color="auto"/>
        <w:left w:val="none" w:sz="0" w:space="0" w:color="auto"/>
        <w:bottom w:val="none" w:sz="0" w:space="0" w:color="auto"/>
        <w:right w:val="none" w:sz="0" w:space="0" w:color="auto"/>
      </w:divBdr>
    </w:div>
    <w:div w:id="602959567">
      <w:bodyDiv w:val="1"/>
      <w:marLeft w:val="0"/>
      <w:marRight w:val="0"/>
      <w:marTop w:val="0"/>
      <w:marBottom w:val="0"/>
      <w:divBdr>
        <w:top w:val="none" w:sz="0" w:space="0" w:color="auto"/>
        <w:left w:val="none" w:sz="0" w:space="0" w:color="auto"/>
        <w:bottom w:val="none" w:sz="0" w:space="0" w:color="auto"/>
        <w:right w:val="none" w:sz="0" w:space="0" w:color="auto"/>
      </w:divBdr>
      <w:divsChild>
        <w:div w:id="35667366">
          <w:marLeft w:val="893"/>
          <w:marRight w:val="0"/>
          <w:marTop w:val="120"/>
          <w:marBottom w:val="0"/>
          <w:divBdr>
            <w:top w:val="none" w:sz="0" w:space="0" w:color="auto"/>
            <w:left w:val="none" w:sz="0" w:space="0" w:color="auto"/>
            <w:bottom w:val="none" w:sz="0" w:space="0" w:color="auto"/>
            <w:right w:val="none" w:sz="0" w:space="0" w:color="auto"/>
          </w:divBdr>
        </w:div>
        <w:div w:id="675153840">
          <w:marLeft w:val="893"/>
          <w:marRight w:val="0"/>
          <w:marTop w:val="120"/>
          <w:marBottom w:val="0"/>
          <w:divBdr>
            <w:top w:val="none" w:sz="0" w:space="0" w:color="auto"/>
            <w:left w:val="none" w:sz="0" w:space="0" w:color="auto"/>
            <w:bottom w:val="none" w:sz="0" w:space="0" w:color="auto"/>
            <w:right w:val="none" w:sz="0" w:space="0" w:color="auto"/>
          </w:divBdr>
        </w:div>
        <w:div w:id="1459058764">
          <w:marLeft w:val="893"/>
          <w:marRight w:val="0"/>
          <w:marTop w:val="120"/>
          <w:marBottom w:val="0"/>
          <w:divBdr>
            <w:top w:val="none" w:sz="0" w:space="0" w:color="auto"/>
            <w:left w:val="none" w:sz="0" w:space="0" w:color="auto"/>
            <w:bottom w:val="none" w:sz="0" w:space="0" w:color="auto"/>
            <w:right w:val="none" w:sz="0" w:space="0" w:color="auto"/>
          </w:divBdr>
        </w:div>
        <w:div w:id="1658529382">
          <w:marLeft w:val="893"/>
          <w:marRight w:val="0"/>
          <w:marTop w:val="120"/>
          <w:marBottom w:val="0"/>
          <w:divBdr>
            <w:top w:val="none" w:sz="0" w:space="0" w:color="auto"/>
            <w:left w:val="none" w:sz="0" w:space="0" w:color="auto"/>
            <w:bottom w:val="none" w:sz="0" w:space="0" w:color="auto"/>
            <w:right w:val="none" w:sz="0" w:space="0" w:color="auto"/>
          </w:divBdr>
        </w:div>
        <w:div w:id="1873760892">
          <w:marLeft w:val="893"/>
          <w:marRight w:val="0"/>
          <w:marTop w:val="120"/>
          <w:marBottom w:val="0"/>
          <w:divBdr>
            <w:top w:val="none" w:sz="0" w:space="0" w:color="auto"/>
            <w:left w:val="none" w:sz="0" w:space="0" w:color="auto"/>
            <w:bottom w:val="none" w:sz="0" w:space="0" w:color="auto"/>
            <w:right w:val="none" w:sz="0" w:space="0" w:color="auto"/>
          </w:divBdr>
        </w:div>
        <w:div w:id="1949117213">
          <w:marLeft w:val="893"/>
          <w:marRight w:val="0"/>
          <w:marTop w:val="120"/>
          <w:marBottom w:val="0"/>
          <w:divBdr>
            <w:top w:val="none" w:sz="0" w:space="0" w:color="auto"/>
            <w:left w:val="none" w:sz="0" w:space="0" w:color="auto"/>
            <w:bottom w:val="none" w:sz="0" w:space="0" w:color="auto"/>
            <w:right w:val="none" w:sz="0" w:space="0" w:color="auto"/>
          </w:divBdr>
        </w:div>
      </w:divsChild>
    </w:div>
    <w:div w:id="652836680">
      <w:bodyDiv w:val="1"/>
      <w:marLeft w:val="0"/>
      <w:marRight w:val="0"/>
      <w:marTop w:val="0"/>
      <w:marBottom w:val="0"/>
      <w:divBdr>
        <w:top w:val="none" w:sz="0" w:space="0" w:color="auto"/>
        <w:left w:val="none" w:sz="0" w:space="0" w:color="auto"/>
        <w:bottom w:val="none" w:sz="0" w:space="0" w:color="auto"/>
        <w:right w:val="none" w:sz="0" w:space="0" w:color="auto"/>
      </w:divBdr>
    </w:div>
    <w:div w:id="719551380">
      <w:bodyDiv w:val="1"/>
      <w:marLeft w:val="0"/>
      <w:marRight w:val="0"/>
      <w:marTop w:val="0"/>
      <w:marBottom w:val="0"/>
      <w:divBdr>
        <w:top w:val="none" w:sz="0" w:space="0" w:color="auto"/>
        <w:left w:val="none" w:sz="0" w:space="0" w:color="auto"/>
        <w:bottom w:val="none" w:sz="0" w:space="0" w:color="auto"/>
        <w:right w:val="none" w:sz="0" w:space="0" w:color="auto"/>
      </w:divBdr>
    </w:div>
    <w:div w:id="798953991">
      <w:bodyDiv w:val="1"/>
      <w:marLeft w:val="0"/>
      <w:marRight w:val="0"/>
      <w:marTop w:val="0"/>
      <w:marBottom w:val="0"/>
      <w:divBdr>
        <w:top w:val="none" w:sz="0" w:space="0" w:color="auto"/>
        <w:left w:val="none" w:sz="0" w:space="0" w:color="auto"/>
        <w:bottom w:val="none" w:sz="0" w:space="0" w:color="auto"/>
        <w:right w:val="none" w:sz="0" w:space="0" w:color="auto"/>
      </w:divBdr>
    </w:div>
    <w:div w:id="866722471">
      <w:bodyDiv w:val="1"/>
      <w:marLeft w:val="0"/>
      <w:marRight w:val="0"/>
      <w:marTop w:val="0"/>
      <w:marBottom w:val="0"/>
      <w:divBdr>
        <w:top w:val="none" w:sz="0" w:space="0" w:color="auto"/>
        <w:left w:val="none" w:sz="0" w:space="0" w:color="auto"/>
        <w:bottom w:val="none" w:sz="0" w:space="0" w:color="auto"/>
        <w:right w:val="none" w:sz="0" w:space="0" w:color="auto"/>
      </w:divBdr>
      <w:divsChild>
        <w:div w:id="1488400605">
          <w:marLeft w:val="0"/>
          <w:marRight w:val="0"/>
          <w:marTop w:val="0"/>
          <w:marBottom w:val="0"/>
          <w:divBdr>
            <w:top w:val="none" w:sz="0" w:space="0" w:color="auto"/>
            <w:left w:val="none" w:sz="0" w:space="0" w:color="auto"/>
            <w:bottom w:val="none" w:sz="0" w:space="0" w:color="auto"/>
            <w:right w:val="none" w:sz="0" w:space="0" w:color="auto"/>
          </w:divBdr>
          <w:divsChild>
            <w:div w:id="356081990">
              <w:marLeft w:val="0"/>
              <w:marRight w:val="0"/>
              <w:marTop w:val="0"/>
              <w:marBottom w:val="0"/>
              <w:divBdr>
                <w:top w:val="none" w:sz="0" w:space="0" w:color="auto"/>
                <w:left w:val="none" w:sz="0" w:space="0" w:color="auto"/>
                <w:bottom w:val="none" w:sz="0" w:space="0" w:color="auto"/>
                <w:right w:val="none" w:sz="0" w:space="0" w:color="auto"/>
              </w:divBdr>
              <w:divsChild>
                <w:div w:id="553539430">
                  <w:marLeft w:val="0"/>
                  <w:marRight w:val="0"/>
                  <w:marTop w:val="0"/>
                  <w:marBottom w:val="0"/>
                  <w:divBdr>
                    <w:top w:val="none" w:sz="0" w:space="0" w:color="auto"/>
                    <w:left w:val="none" w:sz="0" w:space="0" w:color="auto"/>
                    <w:bottom w:val="none" w:sz="0" w:space="0" w:color="auto"/>
                    <w:right w:val="none" w:sz="0" w:space="0" w:color="auto"/>
                  </w:divBdr>
                  <w:divsChild>
                    <w:div w:id="4027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201751">
      <w:bodyDiv w:val="1"/>
      <w:marLeft w:val="0"/>
      <w:marRight w:val="0"/>
      <w:marTop w:val="0"/>
      <w:marBottom w:val="0"/>
      <w:divBdr>
        <w:top w:val="none" w:sz="0" w:space="0" w:color="auto"/>
        <w:left w:val="none" w:sz="0" w:space="0" w:color="auto"/>
        <w:bottom w:val="none" w:sz="0" w:space="0" w:color="auto"/>
        <w:right w:val="none" w:sz="0" w:space="0" w:color="auto"/>
      </w:divBdr>
    </w:div>
    <w:div w:id="1020546865">
      <w:bodyDiv w:val="1"/>
      <w:marLeft w:val="0"/>
      <w:marRight w:val="0"/>
      <w:marTop w:val="0"/>
      <w:marBottom w:val="0"/>
      <w:divBdr>
        <w:top w:val="none" w:sz="0" w:space="0" w:color="auto"/>
        <w:left w:val="none" w:sz="0" w:space="0" w:color="auto"/>
        <w:bottom w:val="none" w:sz="0" w:space="0" w:color="auto"/>
        <w:right w:val="none" w:sz="0" w:space="0" w:color="auto"/>
      </w:divBdr>
      <w:divsChild>
        <w:div w:id="1131676884">
          <w:marLeft w:val="893"/>
          <w:marRight w:val="0"/>
          <w:marTop w:val="144"/>
          <w:marBottom w:val="0"/>
          <w:divBdr>
            <w:top w:val="none" w:sz="0" w:space="0" w:color="auto"/>
            <w:left w:val="none" w:sz="0" w:space="0" w:color="auto"/>
            <w:bottom w:val="none" w:sz="0" w:space="0" w:color="auto"/>
            <w:right w:val="none" w:sz="0" w:space="0" w:color="auto"/>
          </w:divBdr>
        </w:div>
      </w:divsChild>
    </w:div>
    <w:div w:id="1062682491">
      <w:bodyDiv w:val="1"/>
      <w:marLeft w:val="0"/>
      <w:marRight w:val="0"/>
      <w:marTop w:val="0"/>
      <w:marBottom w:val="0"/>
      <w:divBdr>
        <w:top w:val="none" w:sz="0" w:space="0" w:color="auto"/>
        <w:left w:val="none" w:sz="0" w:space="0" w:color="auto"/>
        <w:bottom w:val="none" w:sz="0" w:space="0" w:color="auto"/>
        <w:right w:val="none" w:sz="0" w:space="0" w:color="auto"/>
      </w:divBdr>
    </w:div>
    <w:div w:id="1081366383">
      <w:bodyDiv w:val="1"/>
      <w:marLeft w:val="0"/>
      <w:marRight w:val="0"/>
      <w:marTop w:val="0"/>
      <w:marBottom w:val="0"/>
      <w:divBdr>
        <w:top w:val="none" w:sz="0" w:space="0" w:color="auto"/>
        <w:left w:val="none" w:sz="0" w:space="0" w:color="auto"/>
        <w:bottom w:val="none" w:sz="0" w:space="0" w:color="auto"/>
        <w:right w:val="none" w:sz="0" w:space="0" w:color="auto"/>
      </w:divBdr>
      <w:divsChild>
        <w:div w:id="1571428442">
          <w:marLeft w:val="893"/>
          <w:marRight w:val="0"/>
          <w:marTop w:val="120"/>
          <w:marBottom w:val="0"/>
          <w:divBdr>
            <w:top w:val="none" w:sz="0" w:space="0" w:color="auto"/>
            <w:left w:val="none" w:sz="0" w:space="0" w:color="auto"/>
            <w:bottom w:val="none" w:sz="0" w:space="0" w:color="auto"/>
            <w:right w:val="none" w:sz="0" w:space="0" w:color="auto"/>
          </w:divBdr>
        </w:div>
      </w:divsChild>
    </w:div>
    <w:div w:id="1147668643">
      <w:bodyDiv w:val="1"/>
      <w:marLeft w:val="0"/>
      <w:marRight w:val="0"/>
      <w:marTop w:val="0"/>
      <w:marBottom w:val="0"/>
      <w:divBdr>
        <w:top w:val="none" w:sz="0" w:space="0" w:color="auto"/>
        <w:left w:val="none" w:sz="0" w:space="0" w:color="auto"/>
        <w:bottom w:val="none" w:sz="0" w:space="0" w:color="auto"/>
        <w:right w:val="none" w:sz="0" w:space="0" w:color="auto"/>
      </w:divBdr>
    </w:div>
    <w:div w:id="1237739761">
      <w:bodyDiv w:val="1"/>
      <w:marLeft w:val="0"/>
      <w:marRight w:val="0"/>
      <w:marTop w:val="0"/>
      <w:marBottom w:val="0"/>
      <w:divBdr>
        <w:top w:val="none" w:sz="0" w:space="0" w:color="auto"/>
        <w:left w:val="none" w:sz="0" w:space="0" w:color="auto"/>
        <w:bottom w:val="none" w:sz="0" w:space="0" w:color="auto"/>
        <w:right w:val="none" w:sz="0" w:space="0" w:color="auto"/>
      </w:divBdr>
    </w:div>
    <w:div w:id="1268386699">
      <w:bodyDiv w:val="1"/>
      <w:marLeft w:val="0"/>
      <w:marRight w:val="0"/>
      <w:marTop w:val="0"/>
      <w:marBottom w:val="0"/>
      <w:divBdr>
        <w:top w:val="none" w:sz="0" w:space="0" w:color="auto"/>
        <w:left w:val="none" w:sz="0" w:space="0" w:color="auto"/>
        <w:bottom w:val="none" w:sz="0" w:space="0" w:color="auto"/>
        <w:right w:val="none" w:sz="0" w:space="0" w:color="auto"/>
      </w:divBdr>
    </w:div>
    <w:div w:id="1296444209">
      <w:bodyDiv w:val="1"/>
      <w:marLeft w:val="0"/>
      <w:marRight w:val="0"/>
      <w:marTop w:val="0"/>
      <w:marBottom w:val="0"/>
      <w:divBdr>
        <w:top w:val="none" w:sz="0" w:space="0" w:color="auto"/>
        <w:left w:val="none" w:sz="0" w:space="0" w:color="auto"/>
        <w:bottom w:val="none" w:sz="0" w:space="0" w:color="auto"/>
        <w:right w:val="none" w:sz="0" w:space="0" w:color="auto"/>
      </w:divBdr>
      <w:divsChild>
        <w:div w:id="1329865339">
          <w:marLeft w:val="893"/>
          <w:marRight w:val="0"/>
          <w:marTop w:val="144"/>
          <w:marBottom w:val="0"/>
          <w:divBdr>
            <w:top w:val="none" w:sz="0" w:space="0" w:color="auto"/>
            <w:left w:val="none" w:sz="0" w:space="0" w:color="auto"/>
            <w:bottom w:val="none" w:sz="0" w:space="0" w:color="auto"/>
            <w:right w:val="none" w:sz="0" w:space="0" w:color="auto"/>
          </w:divBdr>
        </w:div>
      </w:divsChild>
    </w:div>
    <w:div w:id="1442146192">
      <w:bodyDiv w:val="1"/>
      <w:marLeft w:val="0"/>
      <w:marRight w:val="0"/>
      <w:marTop w:val="0"/>
      <w:marBottom w:val="0"/>
      <w:divBdr>
        <w:top w:val="none" w:sz="0" w:space="0" w:color="auto"/>
        <w:left w:val="none" w:sz="0" w:space="0" w:color="auto"/>
        <w:bottom w:val="none" w:sz="0" w:space="0" w:color="auto"/>
        <w:right w:val="none" w:sz="0" w:space="0" w:color="auto"/>
      </w:divBdr>
      <w:divsChild>
        <w:div w:id="15934357">
          <w:marLeft w:val="1987"/>
          <w:marRight w:val="0"/>
          <w:marTop w:val="96"/>
          <w:marBottom w:val="0"/>
          <w:divBdr>
            <w:top w:val="none" w:sz="0" w:space="0" w:color="auto"/>
            <w:left w:val="none" w:sz="0" w:space="0" w:color="auto"/>
            <w:bottom w:val="none" w:sz="0" w:space="0" w:color="auto"/>
            <w:right w:val="none" w:sz="0" w:space="0" w:color="auto"/>
          </w:divBdr>
        </w:div>
        <w:div w:id="31926532">
          <w:marLeft w:val="1987"/>
          <w:marRight w:val="0"/>
          <w:marTop w:val="96"/>
          <w:marBottom w:val="0"/>
          <w:divBdr>
            <w:top w:val="none" w:sz="0" w:space="0" w:color="auto"/>
            <w:left w:val="none" w:sz="0" w:space="0" w:color="auto"/>
            <w:bottom w:val="none" w:sz="0" w:space="0" w:color="auto"/>
            <w:right w:val="none" w:sz="0" w:space="0" w:color="auto"/>
          </w:divBdr>
        </w:div>
        <w:div w:id="533690846">
          <w:marLeft w:val="1987"/>
          <w:marRight w:val="0"/>
          <w:marTop w:val="96"/>
          <w:marBottom w:val="0"/>
          <w:divBdr>
            <w:top w:val="none" w:sz="0" w:space="0" w:color="auto"/>
            <w:left w:val="none" w:sz="0" w:space="0" w:color="auto"/>
            <w:bottom w:val="none" w:sz="0" w:space="0" w:color="auto"/>
            <w:right w:val="none" w:sz="0" w:space="0" w:color="auto"/>
          </w:divBdr>
        </w:div>
        <w:div w:id="959266183">
          <w:marLeft w:val="1987"/>
          <w:marRight w:val="0"/>
          <w:marTop w:val="96"/>
          <w:marBottom w:val="0"/>
          <w:divBdr>
            <w:top w:val="none" w:sz="0" w:space="0" w:color="auto"/>
            <w:left w:val="none" w:sz="0" w:space="0" w:color="auto"/>
            <w:bottom w:val="none" w:sz="0" w:space="0" w:color="auto"/>
            <w:right w:val="none" w:sz="0" w:space="0" w:color="auto"/>
          </w:divBdr>
        </w:div>
        <w:div w:id="1125194520">
          <w:marLeft w:val="1987"/>
          <w:marRight w:val="0"/>
          <w:marTop w:val="96"/>
          <w:marBottom w:val="0"/>
          <w:divBdr>
            <w:top w:val="none" w:sz="0" w:space="0" w:color="auto"/>
            <w:left w:val="none" w:sz="0" w:space="0" w:color="auto"/>
            <w:bottom w:val="none" w:sz="0" w:space="0" w:color="auto"/>
            <w:right w:val="none" w:sz="0" w:space="0" w:color="auto"/>
          </w:divBdr>
        </w:div>
        <w:div w:id="1361853617">
          <w:marLeft w:val="1987"/>
          <w:marRight w:val="0"/>
          <w:marTop w:val="96"/>
          <w:marBottom w:val="0"/>
          <w:divBdr>
            <w:top w:val="none" w:sz="0" w:space="0" w:color="auto"/>
            <w:left w:val="none" w:sz="0" w:space="0" w:color="auto"/>
            <w:bottom w:val="none" w:sz="0" w:space="0" w:color="auto"/>
            <w:right w:val="none" w:sz="0" w:space="0" w:color="auto"/>
          </w:divBdr>
        </w:div>
        <w:div w:id="1379283844">
          <w:marLeft w:val="893"/>
          <w:marRight w:val="0"/>
          <w:marTop w:val="144"/>
          <w:marBottom w:val="0"/>
          <w:divBdr>
            <w:top w:val="none" w:sz="0" w:space="0" w:color="auto"/>
            <w:left w:val="none" w:sz="0" w:space="0" w:color="auto"/>
            <w:bottom w:val="none" w:sz="0" w:space="0" w:color="auto"/>
            <w:right w:val="none" w:sz="0" w:space="0" w:color="auto"/>
          </w:divBdr>
        </w:div>
        <w:div w:id="2015260467">
          <w:marLeft w:val="1987"/>
          <w:marRight w:val="0"/>
          <w:marTop w:val="96"/>
          <w:marBottom w:val="0"/>
          <w:divBdr>
            <w:top w:val="none" w:sz="0" w:space="0" w:color="auto"/>
            <w:left w:val="none" w:sz="0" w:space="0" w:color="auto"/>
            <w:bottom w:val="none" w:sz="0" w:space="0" w:color="auto"/>
            <w:right w:val="none" w:sz="0" w:space="0" w:color="auto"/>
          </w:divBdr>
        </w:div>
        <w:div w:id="2039773174">
          <w:marLeft w:val="1987"/>
          <w:marRight w:val="0"/>
          <w:marTop w:val="96"/>
          <w:marBottom w:val="0"/>
          <w:divBdr>
            <w:top w:val="none" w:sz="0" w:space="0" w:color="auto"/>
            <w:left w:val="none" w:sz="0" w:space="0" w:color="auto"/>
            <w:bottom w:val="none" w:sz="0" w:space="0" w:color="auto"/>
            <w:right w:val="none" w:sz="0" w:space="0" w:color="auto"/>
          </w:divBdr>
        </w:div>
      </w:divsChild>
    </w:div>
    <w:div w:id="1469321351">
      <w:bodyDiv w:val="1"/>
      <w:marLeft w:val="0"/>
      <w:marRight w:val="0"/>
      <w:marTop w:val="0"/>
      <w:marBottom w:val="0"/>
      <w:divBdr>
        <w:top w:val="none" w:sz="0" w:space="0" w:color="auto"/>
        <w:left w:val="none" w:sz="0" w:space="0" w:color="auto"/>
        <w:bottom w:val="none" w:sz="0" w:space="0" w:color="auto"/>
        <w:right w:val="none" w:sz="0" w:space="0" w:color="auto"/>
      </w:divBdr>
    </w:div>
    <w:div w:id="1498885459">
      <w:bodyDiv w:val="1"/>
      <w:marLeft w:val="0"/>
      <w:marRight w:val="0"/>
      <w:marTop w:val="0"/>
      <w:marBottom w:val="0"/>
      <w:divBdr>
        <w:top w:val="none" w:sz="0" w:space="0" w:color="auto"/>
        <w:left w:val="none" w:sz="0" w:space="0" w:color="auto"/>
        <w:bottom w:val="none" w:sz="0" w:space="0" w:color="auto"/>
        <w:right w:val="none" w:sz="0" w:space="0" w:color="auto"/>
      </w:divBdr>
    </w:div>
    <w:div w:id="1637374490">
      <w:bodyDiv w:val="1"/>
      <w:marLeft w:val="0"/>
      <w:marRight w:val="0"/>
      <w:marTop w:val="0"/>
      <w:marBottom w:val="0"/>
      <w:divBdr>
        <w:top w:val="none" w:sz="0" w:space="0" w:color="auto"/>
        <w:left w:val="none" w:sz="0" w:space="0" w:color="auto"/>
        <w:bottom w:val="none" w:sz="0" w:space="0" w:color="auto"/>
        <w:right w:val="none" w:sz="0" w:space="0" w:color="auto"/>
      </w:divBdr>
      <w:divsChild>
        <w:div w:id="1240794375">
          <w:marLeft w:val="893"/>
          <w:marRight w:val="0"/>
          <w:marTop w:val="144"/>
          <w:marBottom w:val="0"/>
          <w:divBdr>
            <w:top w:val="none" w:sz="0" w:space="0" w:color="auto"/>
            <w:left w:val="none" w:sz="0" w:space="0" w:color="auto"/>
            <w:bottom w:val="none" w:sz="0" w:space="0" w:color="auto"/>
            <w:right w:val="none" w:sz="0" w:space="0" w:color="auto"/>
          </w:divBdr>
        </w:div>
      </w:divsChild>
    </w:div>
    <w:div w:id="1756319191">
      <w:bodyDiv w:val="1"/>
      <w:marLeft w:val="0"/>
      <w:marRight w:val="0"/>
      <w:marTop w:val="0"/>
      <w:marBottom w:val="0"/>
      <w:divBdr>
        <w:top w:val="none" w:sz="0" w:space="0" w:color="auto"/>
        <w:left w:val="none" w:sz="0" w:space="0" w:color="auto"/>
        <w:bottom w:val="none" w:sz="0" w:space="0" w:color="auto"/>
        <w:right w:val="none" w:sz="0" w:space="0" w:color="auto"/>
      </w:divBdr>
    </w:div>
    <w:div w:id="1757631083">
      <w:bodyDiv w:val="1"/>
      <w:marLeft w:val="0"/>
      <w:marRight w:val="0"/>
      <w:marTop w:val="0"/>
      <w:marBottom w:val="0"/>
      <w:divBdr>
        <w:top w:val="none" w:sz="0" w:space="0" w:color="auto"/>
        <w:left w:val="none" w:sz="0" w:space="0" w:color="auto"/>
        <w:bottom w:val="none" w:sz="0" w:space="0" w:color="auto"/>
        <w:right w:val="none" w:sz="0" w:space="0" w:color="auto"/>
      </w:divBdr>
    </w:div>
    <w:div w:id="1841188889">
      <w:bodyDiv w:val="1"/>
      <w:marLeft w:val="0"/>
      <w:marRight w:val="0"/>
      <w:marTop w:val="0"/>
      <w:marBottom w:val="0"/>
      <w:divBdr>
        <w:top w:val="none" w:sz="0" w:space="0" w:color="auto"/>
        <w:left w:val="none" w:sz="0" w:space="0" w:color="auto"/>
        <w:bottom w:val="none" w:sz="0" w:space="0" w:color="auto"/>
        <w:right w:val="none" w:sz="0" w:space="0" w:color="auto"/>
      </w:divBdr>
    </w:div>
    <w:div w:id="1851942056">
      <w:bodyDiv w:val="1"/>
      <w:marLeft w:val="0"/>
      <w:marRight w:val="0"/>
      <w:marTop w:val="0"/>
      <w:marBottom w:val="0"/>
      <w:divBdr>
        <w:top w:val="none" w:sz="0" w:space="0" w:color="auto"/>
        <w:left w:val="none" w:sz="0" w:space="0" w:color="auto"/>
        <w:bottom w:val="none" w:sz="0" w:space="0" w:color="auto"/>
        <w:right w:val="none" w:sz="0" w:space="0" w:color="auto"/>
      </w:divBdr>
    </w:div>
    <w:div w:id="1932662208">
      <w:bodyDiv w:val="1"/>
      <w:marLeft w:val="0"/>
      <w:marRight w:val="0"/>
      <w:marTop w:val="0"/>
      <w:marBottom w:val="0"/>
      <w:divBdr>
        <w:top w:val="none" w:sz="0" w:space="0" w:color="auto"/>
        <w:left w:val="none" w:sz="0" w:space="0" w:color="auto"/>
        <w:bottom w:val="none" w:sz="0" w:space="0" w:color="auto"/>
        <w:right w:val="none" w:sz="0" w:space="0" w:color="auto"/>
      </w:divBdr>
      <w:divsChild>
        <w:div w:id="975909771">
          <w:marLeft w:val="0"/>
          <w:marRight w:val="0"/>
          <w:marTop w:val="0"/>
          <w:marBottom w:val="0"/>
          <w:divBdr>
            <w:top w:val="none" w:sz="0" w:space="0" w:color="auto"/>
            <w:left w:val="none" w:sz="0" w:space="0" w:color="auto"/>
            <w:bottom w:val="none" w:sz="0" w:space="0" w:color="auto"/>
            <w:right w:val="none" w:sz="0" w:space="0" w:color="auto"/>
          </w:divBdr>
        </w:div>
      </w:divsChild>
    </w:div>
    <w:div w:id="2075201095">
      <w:bodyDiv w:val="1"/>
      <w:marLeft w:val="0"/>
      <w:marRight w:val="0"/>
      <w:marTop w:val="0"/>
      <w:marBottom w:val="0"/>
      <w:divBdr>
        <w:top w:val="none" w:sz="0" w:space="0" w:color="auto"/>
        <w:left w:val="none" w:sz="0" w:space="0" w:color="auto"/>
        <w:bottom w:val="none" w:sz="0" w:space="0" w:color="auto"/>
        <w:right w:val="none" w:sz="0" w:space="0" w:color="auto"/>
      </w:divBdr>
    </w:div>
    <w:div w:id="2113629231">
      <w:bodyDiv w:val="1"/>
      <w:marLeft w:val="0"/>
      <w:marRight w:val="0"/>
      <w:marTop w:val="0"/>
      <w:marBottom w:val="0"/>
      <w:divBdr>
        <w:top w:val="none" w:sz="0" w:space="0" w:color="auto"/>
        <w:left w:val="none" w:sz="0" w:space="0" w:color="auto"/>
        <w:bottom w:val="none" w:sz="0" w:space="0" w:color="auto"/>
        <w:right w:val="none" w:sz="0" w:space="0" w:color="auto"/>
      </w:divBdr>
      <w:divsChild>
        <w:div w:id="1799226535">
          <w:marLeft w:val="893"/>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nhrap-dev/HUSA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2297919811064C8B5B921A7C227C56" ma:contentTypeVersion="4" ma:contentTypeDescription="Create a new document." ma:contentTypeScope="" ma:versionID="6df4dc44b0b0b164de98ac73b8aa8d07">
  <xsd:schema xmlns:xsd="http://www.w3.org/2001/XMLSchema" xmlns:xs="http://www.w3.org/2001/XMLSchema" xmlns:p="http://schemas.microsoft.com/office/2006/metadata/properties" xmlns:ns2="9373fade-2ff7-450b-bb8d-f22e13b04007" targetNamespace="http://schemas.microsoft.com/office/2006/metadata/properties" ma:root="true" ma:fieldsID="86e14fd3505db1df686887bcc583c849" ns2:_="">
    <xsd:import namespace="9373fade-2ff7-450b-bb8d-f22e13b0400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3fade-2ff7-450b-bb8d-f22e13b040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CDCB46-EC31-4D80-A579-9A1FA0A4D4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3fade-2ff7-450b-bb8d-f22e13b040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457A3E-18B3-4495-AA3C-097899914B62}">
  <ds:schemaRefs>
    <ds:schemaRef ds:uri="http://schemas.microsoft.com/sharepoint/v3/contenttype/forms"/>
  </ds:schemaRefs>
</ds:datastoreItem>
</file>

<file path=customXml/itemProps3.xml><?xml version="1.0" encoding="utf-8"?>
<ds:datastoreItem xmlns:ds="http://schemas.openxmlformats.org/officeDocument/2006/customXml" ds:itemID="{2302D1D0-3B2E-4E66-A690-06F7BB51D35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53C19D2-2C56-4FF2-B220-76851CB9C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8</Pages>
  <Words>1343</Words>
  <Characters>7658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Application Change Request &amp; Impact Assessment Template</vt:lpstr>
    </vt:vector>
  </TitlesOfParts>
  <Company>IBM</Company>
  <LinksUpToDate>false</LinksUpToDate>
  <CharactersWithSpaces>8984</CharactersWithSpaces>
  <SharedDoc>false</SharedDoc>
  <HLinks>
    <vt:vector size="24" baseType="variant">
      <vt:variant>
        <vt:i4>3604504</vt:i4>
      </vt:variant>
      <vt:variant>
        <vt:i4>8159</vt:i4>
      </vt:variant>
      <vt:variant>
        <vt:i4>1025</vt:i4>
      </vt:variant>
      <vt:variant>
        <vt:i4>1</vt:i4>
      </vt:variant>
      <vt:variant>
        <vt:lpwstr>Screen Shot 2016-03-09 at 9</vt:lpwstr>
      </vt:variant>
      <vt:variant>
        <vt:lpwstr/>
      </vt:variant>
      <vt:variant>
        <vt:i4>262214</vt:i4>
      </vt:variant>
      <vt:variant>
        <vt:i4>9409</vt:i4>
      </vt:variant>
      <vt:variant>
        <vt:i4>1028</vt:i4>
      </vt:variant>
      <vt:variant>
        <vt:i4>1</vt:i4>
      </vt:variant>
      <vt:variant>
        <vt:lpwstr>Sample Dashboard</vt:lpwstr>
      </vt:variant>
      <vt:variant>
        <vt:lpwstr/>
      </vt:variant>
      <vt:variant>
        <vt:i4>327696</vt:i4>
      </vt:variant>
      <vt:variant>
        <vt:i4>11115</vt:i4>
      </vt:variant>
      <vt:variant>
        <vt:i4>1029</vt:i4>
      </vt:variant>
      <vt:variant>
        <vt:i4>1</vt:i4>
      </vt:variant>
      <vt:variant>
        <vt:lpwstr>Screen Shot 2016-03-09 at 12</vt:lpwstr>
      </vt:variant>
      <vt:variant>
        <vt:lpwstr/>
      </vt:variant>
      <vt:variant>
        <vt:i4>327696</vt:i4>
      </vt:variant>
      <vt:variant>
        <vt:i4>11249</vt:i4>
      </vt:variant>
      <vt:variant>
        <vt:i4>1030</vt:i4>
      </vt:variant>
      <vt:variant>
        <vt:i4>1</vt:i4>
      </vt:variant>
      <vt:variant>
        <vt:lpwstr>Screen Shot 2016-03-09 at 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Change Request &amp; Impact Assessment Template</dc:title>
  <dc:creator>FEMA Risk Map CDS</dc:creator>
  <cp:lastModifiedBy>Nikolay Todorov</cp:lastModifiedBy>
  <cp:revision>31</cp:revision>
  <cp:lastPrinted>2009-03-28T18:46:00Z</cp:lastPrinted>
  <dcterms:created xsi:type="dcterms:W3CDTF">2018-10-03T19:59:00Z</dcterms:created>
  <dcterms:modified xsi:type="dcterms:W3CDTF">2019-09-26T21:21:00Z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Year">
    <vt:lpwstr>2006</vt:lpwstr>
  </property>
  <property fmtid="{D5CDD505-2E9C-101B-9397-08002B2CF9AE}" pid="4" name="Status">
    <vt:lpwstr>Final</vt:lpwstr>
  </property>
  <property fmtid="{D5CDD505-2E9C-101B-9397-08002B2CF9AE}" pid="5" name="Delivery Title">
    <vt:lpwstr>7.5.1 MIP Software Development Plan</vt:lpwstr>
  </property>
  <property fmtid="{D5CDD505-2E9C-101B-9397-08002B2CF9AE}" pid="6" name="Due Date">
    <vt:lpwstr/>
  </property>
  <property fmtid="{D5CDD505-2E9C-101B-9397-08002B2CF9AE}" pid="7" name="Comments0">
    <vt:lpwstr/>
  </property>
  <property fmtid="{D5CDD505-2E9C-101B-9397-08002B2CF9AE}" pid="8" name="Type ID">
    <vt:lpwstr/>
  </property>
  <property fmtid="{D5CDD505-2E9C-101B-9397-08002B2CF9AE}" pid="9" name="Archive">
    <vt:lpwstr>0</vt:lpwstr>
  </property>
  <property fmtid="{D5CDD505-2E9C-101B-9397-08002B2CF9AE}" pid="10" name="Month">
    <vt:lpwstr>02</vt:lpwstr>
  </property>
  <property fmtid="{D5CDD505-2E9C-101B-9397-08002B2CF9AE}" pid="11" name="Document Type">
    <vt:lpwstr>SDP</vt:lpwstr>
  </property>
  <property fmtid="{D5CDD505-2E9C-101B-9397-08002B2CF9AE}" pid="12" name="ContentTypeId">
    <vt:lpwstr>0x010100CF2297919811064C8B5B921A7C227C56</vt:lpwstr>
  </property>
</Properties>
</file>